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15C" w:rsidRPr="0029415C" w:rsidRDefault="0029415C" w:rsidP="0029415C">
      <w:pPr>
        <w:shd w:val="clear" w:color="auto" w:fill="FFFFFF"/>
        <w:spacing w:after="240" w:line="240" w:lineRule="auto"/>
        <w:outlineLvl w:val="1"/>
        <w:rPr>
          <w:rFonts w:ascii="Arial" w:eastAsia="Times New Roman" w:hAnsi="Arial" w:cs="Arial"/>
          <w:b/>
          <w:bCs/>
          <w:color w:val="000000"/>
          <w:sz w:val="45"/>
          <w:szCs w:val="45"/>
        </w:rPr>
      </w:pPr>
      <w:r w:rsidRPr="0029415C">
        <w:rPr>
          <w:rFonts w:ascii="Arial" w:eastAsia="Times New Roman" w:hAnsi="Arial" w:cs="Arial"/>
          <w:b/>
          <w:bCs/>
          <w:color w:val="000000"/>
          <w:sz w:val="45"/>
          <w:szCs w:val="45"/>
        </w:rPr>
        <w:t>Java 8 Interview Questions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Why do we need change to Java again?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Advantages of 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are the three parts of a Lambda Expression? What is the type of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a Functional Interface? What is SAM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Is </w:t>
      </w:r>
      <w:proofErr w:type="spellStart"/>
      <w:r w:rsidRPr="009F0CEC">
        <w:rPr>
          <w:rFonts w:ascii="Arial" w:eastAsia="Times New Roman" w:hAnsi="Arial" w:cs="Arial"/>
          <w:color w:val="666666"/>
          <w:sz w:val="24"/>
          <w:szCs w:val="24"/>
        </w:rPr>
        <w:t>is</w:t>
      </w:r>
      <w:proofErr w:type="spellEnd"/>
      <w:r w:rsidRPr="009F0CEC">
        <w:rPr>
          <w:rFonts w:ascii="Arial" w:eastAsia="Times New Roman" w:hAnsi="Arial" w:cs="Arial"/>
          <w:color w:val="666666"/>
          <w:sz w:val="24"/>
          <w:szCs w:val="24"/>
        </w:rPr>
        <w:t xml:space="preserve"> possible to define our own Functional Interface? What is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What are the rules to define a Functional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xml:space="preserve"> annotation mandatory to define a Functional Interface? What is the use of @</w:t>
      </w:r>
      <w:proofErr w:type="spellStart"/>
      <w:r w:rsidRPr="009F0CEC">
        <w:rPr>
          <w:rFonts w:ascii="Arial" w:eastAsia="Times New Roman" w:hAnsi="Arial" w:cs="Arial"/>
          <w:color w:val="666666"/>
          <w:sz w:val="24"/>
          <w:szCs w:val="24"/>
        </w:rPr>
        <w:t>FunctionalInterface</w:t>
      </w:r>
      <w:proofErr w:type="spellEnd"/>
      <w:r w:rsidRPr="009F0CEC">
        <w:rPr>
          <w:rFonts w:ascii="Arial" w:eastAsia="Times New Roman" w:hAnsi="Arial" w:cs="Arial"/>
          <w:color w:val="666666"/>
          <w:sz w:val="24"/>
          <w:szCs w:val="24"/>
        </w:rPr>
        <w:t xml:space="preserve"> annotation? Why do we need Functional Interfaces in Java?</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When do we go for Java 8 Stream API? Why do we need to use Java 8 Stream API in our projects?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Explain Differences between Collection API and Stream API?</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What is </w:t>
      </w:r>
      <w:proofErr w:type="spellStart"/>
      <w:r w:rsidRPr="009F0CEC">
        <w:rPr>
          <w:rFonts w:ascii="Arial" w:eastAsia="Times New Roman" w:hAnsi="Arial" w:cs="Arial"/>
          <w:color w:val="666666"/>
          <w:sz w:val="24"/>
          <w:szCs w:val="24"/>
        </w:rPr>
        <w:t>Spliterator</w:t>
      </w:r>
      <w:proofErr w:type="spellEnd"/>
      <w:r w:rsidRPr="009F0CEC">
        <w:rPr>
          <w:rFonts w:ascii="Arial" w:eastAsia="Times New Roman" w:hAnsi="Arial" w:cs="Arial"/>
          <w:color w:val="666666"/>
          <w:sz w:val="24"/>
          <w:szCs w:val="24"/>
        </w:rPr>
        <w:t xml:space="preserve"> in Java SE 8</w:t>
      </w:r>
      <w:proofErr w:type="gramStart"/>
      <w:r w:rsidRPr="009F0CEC">
        <w:rPr>
          <w:rFonts w:ascii="Arial" w:eastAsia="Times New Roman" w:hAnsi="Arial" w:cs="Arial"/>
          <w:color w:val="666666"/>
          <w:sz w:val="24"/>
          <w:szCs w:val="24"/>
        </w:rPr>
        <w:t>?Differences</w:t>
      </w:r>
      <w:proofErr w:type="gramEnd"/>
      <w:r w:rsidRPr="009F0CEC">
        <w:rPr>
          <w:rFonts w:ascii="Arial" w:eastAsia="Times New Roman" w:hAnsi="Arial" w:cs="Arial"/>
          <w:color w:val="666666"/>
          <w:sz w:val="24"/>
          <w:szCs w:val="24"/>
        </w:rPr>
        <w:t xml:space="preserve"> between </w:t>
      </w:r>
      <w:proofErr w:type="spellStart"/>
      <w:r w:rsidRPr="009F0CEC">
        <w:rPr>
          <w:rFonts w:ascii="Arial" w:eastAsia="Times New Roman" w:hAnsi="Arial" w:cs="Arial"/>
          <w:color w:val="666666"/>
          <w:sz w:val="24"/>
          <w:szCs w:val="24"/>
        </w:rPr>
        <w:t>Iterator</w:t>
      </w:r>
      <w:proofErr w:type="spellEnd"/>
      <w:r w:rsidRPr="009F0CEC">
        <w:rPr>
          <w:rFonts w:ascii="Arial" w:eastAsia="Times New Roman" w:hAnsi="Arial" w:cs="Arial"/>
          <w:color w:val="666666"/>
          <w:sz w:val="24"/>
          <w:szCs w:val="24"/>
        </w:rPr>
        <w:t xml:space="preserve"> and </w:t>
      </w:r>
      <w:proofErr w:type="spellStart"/>
      <w:r w:rsidRPr="009F0CEC">
        <w:rPr>
          <w:rFonts w:ascii="Arial" w:eastAsia="Times New Roman" w:hAnsi="Arial" w:cs="Arial"/>
          <w:color w:val="666666"/>
          <w:sz w:val="24"/>
          <w:szCs w:val="24"/>
        </w:rPr>
        <w:t>Spliterator</w:t>
      </w:r>
      <w:proofErr w:type="spellEnd"/>
      <w:r w:rsidRPr="009F0CEC">
        <w:rPr>
          <w:rFonts w:ascii="Arial" w:eastAsia="Times New Roman" w:hAnsi="Arial" w:cs="Arial"/>
          <w:color w:val="666666"/>
          <w:sz w:val="24"/>
          <w:szCs w:val="24"/>
        </w:rPr>
        <w:t xml:space="preserve"> in Java SE 8?</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 xml:space="preserve">What is Optional in Java 8? What is the use of </w:t>
      </w:r>
      <w:proofErr w:type="spellStart"/>
      <w:r w:rsidRPr="009F0CEC">
        <w:rPr>
          <w:rFonts w:ascii="Arial" w:eastAsia="Times New Roman" w:hAnsi="Arial" w:cs="Arial"/>
          <w:color w:val="666666"/>
          <w:sz w:val="24"/>
          <w:szCs w:val="24"/>
        </w:rPr>
        <w:t>Optional?Advantages</w:t>
      </w:r>
      <w:proofErr w:type="spellEnd"/>
      <w:r w:rsidRPr="009F0CEC">
        <w:rPr>
          <w:rFonts w:ascii="Arial" w:eastAsia="Times New Roman" w:hAnsi="Arial" w:cs="Arial"/>
          <w:color w:val="666666"/>
          <w:sz w:val="24"/>
          <w:szCs w:val="24"/>
        </w:rPr>
        <w:t xml:space="preserve"> of Java 8 Optional?</w:t>
      </w:r>
    </w:p>
    <w:p w:rsid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Type Inference? Is Type Inference available in older versions like Java 7 and Before 7 or it is available only in Java SE 8?</w:t>
      </w:r>
    </w:p>
    <w:p w:rsidR="009F0117"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9F0117" w:rsidRDefault="007E766E"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w:t>
      </w:r>
      <w:r w:rsidR="009F0117">
        <w:rPr>
          <w:rFonts w:ascii="Arial" w:hAnsi="Arial" w:cs="Arial"/>
          <w:color w:val="000000"/>
          <w:sz w:val="36"/>
          <w:szCs w:val="36"/>
        </w:rPr>
        <w:t>ava SE 8 New Features?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sz w:val="24"/>
          <w:szCs w:val="24"/>
          <w:highlight w:val="yellow"/>
        </w:rPr>
      </w:pPr>
      <w:r w:rsidRPr="00A550EE">
        <w:rPr>
          <w:rFonts w:ascii="Arial" w:hAnsi="Arial" w:cs="Arial"/>
          <w:color w:val="666666"/>
          <w:highlight w:val="yellow"/>
        </w:rPr>
        <w:t>Lambda Expressions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Functional Interfaces</w:t>
      </w:r>
    </w:p>
    <w:p w:rsidR="009F0117" w:rsidRDefault="00F51274"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5" w:history="1">
        <w:r w:rsidR="009F0117">
          <w:rPr>
            <w:rStyle w:val="Hyperlink"/>
            <w:rFonts w:ascii="Arial" w:hAnsi="Arial" w:cs="Arial"/>
            <w:color w:val="FF0000"/>
          </w:rPr>
          <w:t>Stream API</w:t>
        </w:r>
      </w:hyperlink>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Date and Time API</w:t>
      </w:r>
    </w:p>
    <w:p w:rsidR="009F0117" w:rsidRDefault="00F51274"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6" w:history="1">
        <w:r w:rsidR="009F0117">
          <w:rPr>
            <w:rStyle w:val="Hyperlink"/>
            <w:rFonts w:ascii="Arial" w:hAnsi="Arial" w:cs="Arial"/>
            <w:color w:val="FF0000"/>
          </w:rPr>
          <w:t>Interface Default Methods and Static Methods</w:t>
        </w:r>
      </w:hyperlink>
    </w:p>
    <w:p w:rsidR="009F0117" w:rsidRPr="00D07BD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proofErr w:type="spellStart"/>
      <w:r w:rsidRPr="00D07BDA">
        <w:rPr>
          <w:rFonts w:ascii="Arial" w:hAnsi="Arial" w:cs="Arial"/>
          <w:color w:val="666666"/>
          <w:highlight w:val="yellow"/>
        </w:rPr>
        <w:t>Spliterator</w:t>
      </w:r>
      <w:proofErr w:type="spellEnd"/>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and Constructor References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Collections API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Concurrency </w:t>
      </w:r>
      <w:proofErr w:type="spellStart"/>
      <w:r>
        <w:rPr>
          <w:rFonts w:ascii="Arial" w:hAnsi="Arial" w:cs="Arial"/>
          <w:color w:val="666666"/>
        </w:rPr>
        <w:t>Utils</w:t>
      </w:r>
      <w:proofErr w:type="spellEnd"/>
      <w:r>
        <w:rPr>
          <w:rFonts w:ascii="Arial" w:hAnsi="Arial" w:cs="Arial"/>
          <w:color w:val="666666"/>
        </w:rPr>
        <w:t xml:space="preserve">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Fork/Join Framework Enhancements</w:t>
      </w:r>
    </w:p>
    <w:p w:rsidR="009F0117" w:rsidRPr="00C71310"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C71310">
        <w:rPr>
          <w:rFonts w:ascii="Arial" w:hAnsi="Arial" w:cs="Arial"/>
          <w:color w:val="666666"/>
          <w:highlight w:val="yellow"/>
        </w:rPr>
        <w:t>Internal Iteration</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Parallel Array and Parallel Collection Operations</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Optional</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Type Annotations and Repeatable Annotations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Parameter Reflection</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Base64 Encoding and Decoding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IO and NIO2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Nashorn</w:t>
      </w:r>
      <w:proofErr w:type="spellEnd"/>
      <w:r>
        <w:rPr>
          <w:rFonts w:ascii="Arial" w:hAnsi="Arial" w:cs="Arial"/>
          <w:color w:val="666666"/>
        </w:rPr>
        <w:t xml:space="preserve"> JavaScript Engine</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lastRenderedPageBreak/>
        <w:t>javac</w:t>
      </w:r>
      <w:proofErr w:type="spellEnd"/>
      <w:r>
        <w:rPr>
          <w:rFonts w:ascii="Arial" w:hAnsi="Arial" w:cs="Arial"/>
          <w:color w:val="666666"/>
        </w:rPr>
        <w:t xml:space="preserve">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JVM Changes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8 Compact Profiles: compact1,compact2,compact3</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JDBC 4.2</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JAXP 1.6</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DB 10.10</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Networking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Security Changes</w:t>
      </w:r>
    </w:p>
    <w:p w:rsidR="009F0117" w:rsidRDefault="009F0117" w:rsidP="009F0117">
      <w:pPr>
        <w:pStyle w:val="Heading3"/>
        <w:shd w:val="clear" w:color="auto" w:fill="FFFFFF"/>
        <w:spacing w:before="0" w:after="240"/>
        <w:rPr>
          <w:rFonts w:ascii="Arial" w:hAnsi="Arial" w:cs="Arial"/>
          <w:color w:val="000000"/>
          <w:sz w:val="36"/>
          <w:szCs w:val="36"/>
        </w:rPr>
      </w:pPr>
      <w:proofErr w:type="gramStart"/>
      <w:r>
        <w:rPr>
          <w:rFonts w:ascii="Arial" w:hAnsi="Arial" w:cs="Arial"/>
          <w:color w:val="000000"/>
          <w:sz w:val="36"/>
          <w:szCs w:val="36"/>
        </w:rPr>
        <w:t>Advantages of Java SE 8 New Features?</w:t>
      </w:r>
      <w:proofErr w:type="gramEnd"/>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We can get the following benefits from Java SE 8 New Features: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Concise and Readable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Testable and Maintainable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Concurrent and Highly Scalable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Parallel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Write Database Like Operations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Better Performance Applications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Productive code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Lambda Expression is an </w:t>
      </w:r>
      <w:r w:rsidRPr="002554D8">
        <w:rPr>
          <w:rFonts w:ascii="Arial" w:hAnsi="Arial" w:cs="Arial"/>
          <w:color w:val="666666"/>
          <w:highlight w:val="yellow"/>
          <w:shd w:val="clear" w:color="auto" w:fill="FFFFFF"/>
        </w:rPr>
        <w:t>anonymous function which accepts a set of input parameters</w:t>
      </w:r>
      <w:r>
        <w:rPr>
          <w:rFonts w:ascii="Arial" w:hAnsi="Arial" w:cs="Arial"/>
          <w:color w:val="666666"/>
          <w:shd w:val="clear" w:color="auto" w:fill="FFFFFF"/>
        </w:rPr>
        <w:t xml:space="preserve"> and returns results.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Lambda Expression is a block of code without any name, with or without parameters and with or without results. This block of code is executed on demand.</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three parts of a Lambda Expression? What is the type of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Lambda Expression contains 3 parts:</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Parameter List</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Lambda Expression can contain zero or one or more parameters. It is optional.</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Arrow Operator</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“-&gt;” is known as Lambda Arrow operator. It separates parameters list and body.</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Expression Body</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The type of “Journal Dev” is </w:t>
      </w:r>
      <w:proofErr w:type="spellStart"/>
      <w:r>
        <w:rPr>
          <w:rFonts w:ascii="Arial" w:hAnsi="Arial" w:cs="Arial"/>
          <w:color w:val="666666"/>
        </w:rPr>
        <w:t>java.lang.String</w:t>
      </w:r>
      <w:proofErr w:type="spellEnd"/>
      <w:r>
        <w:rPr>
          <w:rFonts w:ascii="Arial" w:hAnsi="Arial" w:cs="Arial"/>
          <w:color w:val="666666"/>
        </w:rPr>
        <w:t>. The type of “true” is Boolean. In the same way, what is the type of a Lambda Expression?</w:t>
      </w:r>
      <w:r>
        <w:rPr>
          <w:rFonts w:ascii="Arial" w:hAnsi="Arial" w:cs="Arial"/>
          <w:color w:val="666666"/>
        </w:rPr>
        <w:br/>
        <w:t>The Type of a Lambda Expression is a </w:t>
      </w:r>
      <w:hyperlink r:id="rId7" w:history="1">
        <w:r>
          <w:rPr>
            <w:rStyle w:val="Hyperlink"/>
            <w:rFonts w:ascii="Arial" w:hAnsi="Arial" w:cs="Arial"/>
            <w:color w:val="FF0000"/>
          </w:rPr>
          <w:t>Functional Interface</w:t>
        </w:r>
      </w:hyperlink>
      <w:r>
        <w:rPr>
          <w:rFonts w:ascii="Arial" w:hAnsi="Arial" w:cs="Arial"/>
          <w:color w:val="666666"/>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w:t>
      </w:r>
      <w:proofErr w:type="gramStart"/>
      <w:r>
        <w:rPr>
          <w:rFonts w:ascii="Arial" w:hAnsi="Arial" w:cs="Arial"/>
          <w:color w:val="666666"/>
        </w:rPr>
        <w:t>:-</w:t>
      </w:r>
      <w:proofErr w:type="gramEnd"/>
      <w:r>
        <w:rPr>
          <w:rFonts w:ascii="Arial" w:hAnsi="Arial" w:cs="Arial"/>
          <w:color w:val="666666"/>
        </w:rPr>
        <w:t xml:space="preserve"> What is the type of the following Lambda Expression?</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"Hello World"</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Lambda Expression does not have parameters and does return any results. So </w:t>
      </w:r>
      <w:proofErr w:type="gramStart"/>
      <w:r>
        <w:rPr>
          <w:rFonts w:ascii="Arial" w:hAnsi="Arial" w:cs="Arial"/>
          <w:color w:val="666666"/>
        </w:rPr>
        <w:t>it’s</w:t>
      </w:r>
      <w:proofErr w:type="gramEnd"/>
      <w:r>
        <w:rPr>
          <w:rFonts w:ascii="Arial" w:hAnsi="Arial" w:cs="Arial"/>
          <w:color w:val="666666"/>
        </w:rPr>
        <w:t xml:space="preserve"> type is “</w:t>
      </w:r>
      <w:proofErr w:type="spellStart"/>
      <w:r>
        <w:rPr>
          <w:rFonts w:ascii="Arial" w:hAnsi="Arial" w:cs="Arial"/>
          <w:color w:val="666666"/>
        </w:rPr>
        <w:t>java.lang.Runnable</w:t>
      </w:r>
      <w:proofErr w:type="spellEnd"/>
      <w:r>
        <w:rPr>
          <w:rFonts w:ascii="Arial" w:hAnsi="Arial" w:cs="Arial"/>
          <w:color w:val="666666"/>
        </w:rPr>
        <w:t>” Functional Interface.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Functional Interface? What is SAM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A Functional Interface is an interface, which contains one and only one abstract method. Functional Interface is also </w:t>
      </w:r>
      <w:proofErr w:type="spellStart"/>
      <w:proofErr w:type="gramStart"/>
      <w:r>
        <w:rPr>
          <w:rFonts w:ascii="Arial" w:hAnsi="Arial" w:cs="Arial"/>
          <w:color w:val="666666"/>
          <w:shd w:val="clear" w:color="auto" w:fill="FFFFFF"/>
        </w:rPr>
        <w:t>know</w:t>
      </w:r>
      <w:proofErr w:type="spellEnd"/>
      <w:proofErr w:type="gramEnd"/>
      <w:r>
        <w:rPr>
          <w:rFonts w:ascii="Arial" w:hAnsi="Arial" w:cs="Arial"/>
          <w:color w:val="666666"/>
          <w:shd w:val="clear" w:color="auto" w:fill="FFFFFF"/>
        </w:rPr>
        <w:t xml:space="preserve"> as SAM Interface because it contains only one abstract method.</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SAM Interface stands for </w:t>
      </w:r>
      <w:r w:rsidRPr="003F3607">
        <w:rPr>
          <w:rFonts w:ascii="Arial" w:hAnsi="Arial" w:cs="Arial"/>
          <w:color w:val="666666"/>
          <w:highlight w:val="yellow"/>
        </w:rPr>
        <w:t>Single Abstract Method Interface</w:t>
      </w:r>
      <w:r>
        <w:rPr>
          <w:rFonts w:ascii="Arial" w:hAnsi="Arial" w:cs="Arial"/>
          <w:color w:val="666666"/>
        </w:rPr>
        <w:t>. Java SE 8 API has defined many Functional Interfaces.</w:t>
      </w:r>
    </w:p>
    <w:p w:rsidR="00570619" w:rsidRDefault="00570619"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 of SAM:</w:t>
      </w:r>
    </w:p>
    <w:p w:rsidR="00570619" w:rsidRPr="00570619" w:rsidRDefault="00570619" w:rsidP="00570619">
      <w:pPr>
        <w:shd w:val="clear" w:color="auto" w:fill="FFFFFF"/>
        <w:spacing w:before="360" w:after="0" w:line="240" w:lineRule="auto"/>
        <w:outlineLvl w:val="1"/>
        <w:rPr>
          <w:rFonts w:ascii="Helvetica" w:eastAsia="Times New Roman" w:hAnsi="Helvetica" w:cs="Helvetica"/>
          <w:b/>
          <w:bCs/>
          <w:color w:val="000000"/>
          <w:sz w:val="36"/>
          <w:szCs w:val="36"/>
        </w:rPr>
      </w:pPr>
      <w:r w:rsidRPr="00570619">
        <w:rPr>
          <w:rFonts w:ascii="Helvetica" w:eastAsia="Times New Roman" w:hAnsi="Helvetica" w:cs="Helvetica"/>
          <w:b/>
          <w:bCs/>
          <w:color w:val="000000"/>
          <w:sz w:val="36"/>
          <w:szCs w:val="36"/>
        </w:rPr>
        <w:t>Java Lambdas and the Single Method Interface</w:t>
      </w:r>
    </w:p>
    <w:p w:rsidR="00570619" w:rsidRPr="00570619" w:rsidRDefault="00570619" w:rsidP="00570619">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570619">
        <w:rPr>
          <w:rFonts w:ascii="Helvetica" w:eastAsia="Times New Roman"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0619">
        <w:rPr>
          <w:rFonts w:ascii="Courier New" w:eastAsia="Times New Roman" w:hAnsi="Courier New" w:cs="Courier New"/>
          <w:color w:val="000000"/>
          <w:sz w:val="20"/>
          <w:szCs w:val="20"/>
        </w:rPr>
        <w:t>public</w:t>
      </w:r>
      <w:proofErr w:type="gramEnd"/>
      <w:r w:rsidRPr="00570619">
        <w:rPr>
          <w:rFonts w:ascii="Courier New" w:eastAsia="Times New Roman" w:hAnsi="Courier New" w:cs="Courier New"/>
          <w:color w:val="000000"/>
          <w:sz w:val="20"/>
          <w:szCs w:val="20"/>
        </w:rPr>
        <w:t xml:space="preserve"> interface </w:t>
      </w:r>
      <w:proofErr w:type="spellStart"/>
      <w:r w:rsidRPr="00570619">
        <w:rPr>
          <w:rFonts w:ascii="Courier New" w:eastAsia="Times New Roman" w:hAnsi="Courier New" w:cs="Courier New"/>
          <w:color w:val="000000"/>
          <w:sz w:val="20"/>
          <w:szCs w:val="20"/>
        </w:rPr>
        <w:t>StateChangeListener</w:t>
      </w:r>
      <w:proofErr w:type="spellEnd"/>
      <w:r w:rsidRPr="00570619">
        <w:rPr>
          <w:rFonts w:ascii="Courier New" w:eastAsia="Times New Roman" w:hAnsi="Courier New" w:cs="Courier New"/>
          <w:color w:val="000000"/>
          <w:sz w:val="20"/>
          <w:szCs w:val="20"/>
        </w:rPr>
        <w:t xml:space="preserve"> {</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 xml:space="preserve">    </w:t>
      </w:r>
      <w:proofErr w:type="gramStart"/>
      <w:r w:rsidRPr="00570619">
        <w:rPr>
          <w:rFonts w:ascii="Courier New" w:eastAsia="Times New Roman" w:hAnsi="Courier New" w:cs="Courier New"/>
          <w:color w:val="000000"/>
          <w:sz w:val="20"/>
          <w:szCs w:val="20"/>
        </w:rPr>
        <w:t>public</w:t>
      </w:r>
      <w:proofErr w:type="gramEnd"/>
      <w:r w:rsidRPr="00570619">
        <w:rPr>
          <w:rFonts w:ascii="Courier New" w:eastAsia="Times New Roman" w:hAnsi="Courier New" w:cs="Courier New"/>
          <w:color w:val="000000"/>
          <w:sz w:val="20"/>
          <w:szCs w:val="20"/>
        </w:rPr>
        <w:t xml:space="preserve"> void </w:t>
      </w:r>
      <w:proofErr w:type="spellStart"/>
      <w:r w:rsidRPr="00570619">
        <w:rPr>
          <w:rFonts w:ascii="Courier New" w:eastAsia="Times New Roman" w:hAnsi="Courier New" w:cs="Courier New"/>
          <w:color w:val="000000"/>
          <w:sz w:val="20"/>
          <w:szCs w:val="20"/>
        </w:rPr>
        <w:t>onStateChange</w:t>
      </w:r>
      <w:proofErr w:type="spellEnd"/>
      <w:r w:rsidRPr="00570619">
        <w:rPr>
          <w:rFonts w:ascii="Courier New" w:eastAsia="Times New Roman" w:hAnsi="Courier New" w:cs="Courier New"/>
          <w:color w:val="000000"/>
          <w:sz w:val="20"/>
          <w:szCs w:val="20"/>
        </w:rPr>
        <w:t xml:space="preserve">(State </w:t>
      </w:r>
      <w:proofErr w:type="spellStart"/>
      <w:r w:rsidRPr="00570619">
        <w:rPr>
          <w:rFonts w:ascii="Courier New" w:eastAsia="Times New Roman" w:hAnsi="Courier New" w:cs="Courier New"/>
          <w:color w:val="000000"/>
          <w:sz w:val="20"/>
          <w:szCs w:val="20"/>
        </w:rPr>
        <w:t>oldState</w:t>
      </w:r>
      <w:proofErr w:type="spellEnd"/>
      <w:r w:rsidRPr="00570619">
        <w:rPr>
          <w:rFonts w:ascii="Courier New" w:eastAsia="Times New Roman" w:hAnsi="Courier New" w:cs="Courier New"/>
          <w:color w:val="000000"/>
          <w:sz w:val="20"/>
          <w:szCs w:val="20"/>
        </w:rPr>
        <w:t xml:space="preserve">, State </w:t>
      </w:r>
      <w:proofErr w:type="spellStart"/>
      <w:r w:rsidRPr="00570619">
        <w:rPr>
          <w:rFonts w:ascii="Courier New" w:eastAsia="Times New Roman" w:hAnsi="Courier New" w:cs="Courier New"/>
          <w:color w:val="000000"/>
          <w:sz w:val="20"/>
          <w:szCs w:val="20"/>
        </w:rPr>
        <w:t>newState</w:t>
      </w:r>
      <w:proofErr w:type="spellEnd"/>
      <w:r w:rsidRPr="00570619">
        <w:rPr>
          <w:rFonts w:ascii="Courier New" w:eastAsia="Times New Roman" w:hAnsi="Courier New" w:cs="Courier New"/>
          <w:color w:val="000000"/>
          <w:sz w:val="20"/>
          <w:szCs w:val="20"/>
        </w:rPr>
        <w:t>);</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which can register state event listeners. Here is an example: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StateOwner</w:t>
      </w:r>
      <w:proofErr w:type="spellEnd"/>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addStateListener</w:t>
      </w:r>
      <w:proofErr w:type="spellEnd"/>
      <w:r>
        <w:rPr>
          <w:color w:val="000000"/>
        </w:rPr>
        <w:t>(</w:t>
      </w:r>
      <w:proofErr w:type="spellStart"/>
      <w:r>
        <w:rPr>
          <w:color w:val="000000"/>
        </w:rPr>
        <w:t>StateChangeListener</w:t>
      </w:r>
      <w:proofErr w:type="spellEnd"/>
      <w:r>
        <w:rPr>
          <w:color w:val="000000"/>
        </w:rPr>
        <w:t xml:space="preserve"> listener) { ...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First a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instance is created. Th</w:t>
      </w:r>
      <w:r w:rsidRPr="00570619">
        <w:rPr>
          <w:rFonts w:ascii="Helvetica" w:hAnsi="Helvetica" w:cs="Helvetica"/>
          <w:color w:val="000000"/>
          <w:sz w:val="27"/>
          <w:szCs w:val="27"/>
          <w:highlight w:val="yellow"/>
        </w:rPr>
        <w:t>en an anonymous implementation of the </w:t>
      </w:r>
      <w:proofErr w:type="spellStart"/>
      <w:r w:rsidRPr="00570619">
        <w:rPr>
          <w:rStyle w:val="HTMLCode"/>
          <w:rFonts w:eastAsiaTheme="majorEastAsia"/>
          <w:color w:val="000000"/>
          <w:sz w:val="21"/>
          <w:szCs w:val="21"/>
        </w:rPr>
        <w:t>StateChangeListener</w:t>
      </w:r>
      <w:r w:rsidRPr="00570619">
        <w:rPr>
          <w:rFonts w:ascii="Helvetica" w:hAnsi="Helvetica" w:cs="Helvetica"/>
          <w:color w:val="000000"/>
          <w:sz w:val="27"/>
          <w:szCs w:val="27"/>
          <w:highlight w:val="yellow"/>
        </w:rPr>
        <w:t>interface</w:t>
      </w:r>
      <w:proofErr w:type="spellEnd"/>
      <w:r w:rsidRPr="00570619">
        <w:rPr>
          <w:rFonts w:ascii="Helvetica" w:hAnsi="Helvetica" w:cs="Helvetica"/>
          <w:color w:val="000000"/>
          <w:sz w:val="27"/>
          <w:szCs w:val="27"/>
          <w:highlight w:val="yellow"/>
        </w:rPr>
        <w:t xml:space="preserve"> is added as listener on</w:t>
      </w:r>
      <w:r>
        <w:rPr>
          <w:rFonts w:ascii="Helvetica" w:hAnsi="Helvetica" w:cs="Helvetica"/>
          <w:color w:val="000000"/>
          <w:sz w:val="27"/>
          <w:szCs w:val="27"/>
        </w:rPr>
        <w:t xml:space="preserve"> the </w:t>
      </w:r>
      <w:proofErr w:type="spellStart"/>
      <w:r>
        <w:rPr>
          <w:rStyle w:val="HTMLCode"/>
          <w:rFonts w:eastAsiaTheme="majorEastAsia"/>
          <w:color w:val="000000"/>
          <w:sz w:val="21"/>
          <w:szCs w:val="21"/>
        </w:rPr>
        <w:t>StateOwner</w:t>
      </w:r>
      <w:proofErr w:type="spellEnd"/>
      <w:r>
        <w:rPr>
          <w:rFonts w:ascii="Helvetica" w:hAnsi="Helvetica" w:cs="Helvetica"/>
          <w:color w:val="000000"/>
          <w:sz w:val="27"/>
          <w:szCs w:val="27"/>
        </w:rPr>
        <w:t> instance.</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w:t>
      </w:r>
      <w:proofErr w:type="spellStart"/>
      <w:proofErr w:type="gramStart"/>
      <w:r>
        <w:rPr>
          <w:b/>
          <w:bCs/>
          <w:color w:val="000000"/>
        </w:rPr>
        <w:t>oldState</w:t>
      </w:r>
      <w:proofErr w:type="spellEnd"/>
      <w:proofErr w:type="gramEnd"/>
      <w:r>
        <w:rPr>
          <w:b/>
          <w:bCs/>
          <w:color w:val="000000"/>
        </w:rPr>
        <w:t xml:space="preserve">, </w:t>
      </w:r>
      <w:proofErr w:type="spellStart"/>
      <w:r>
        <w:rPr>
          <w:b/>
          <w:bCs/>
          <w:color w:val="000000"/>
        </w:rPr>
        <w:t>newState</w:t>
      </w:r>
      <w:proofErr w:type="spellEnd"/>
      <w:r>
        <w:rPr>
          <w:b/>
          <w:bCs/>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The lambda </w:t>
      </w:r>
      <w:proofErr w:type="gramStart"/>
      <w:r>
        <w:rPr>
          <w:rFonts w:ascii="Helvetica" w:hAnsi="Helvetica" w:cs="Helvetica"/>
          <w:color w:val="000000"/>
          <w:sz w:val="27"/>
          <w:szCs w:val="27"/>
        </w:rPr>
        <w:t>expressions is</w:t>
      </w:r>
      <w:proofErr w:type="gramEnd"/>
      <w:r>
        <w:rPr>
          <w:rFonts w:ascii="Helvetica" w:hAnsi="Helvetica" w:cs="Helvetica"/>
          <w:color w:val="000000"/>
          <w:sz w:val="27"/>
          <w:szCs w:val="27"/>
        </w:rPr>
        <w:t xml:space="preserve"> this part: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570619" w:rsidRDefault="00570619"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Is </w:t>
      </w:r>
      <w:proofErr w:type="spellStart"/>
      <w:r>
        <w:rPr>
          <w:rFonts w:ascii="Arial" w:hAnsi="Arial" w:cs="Arial"/>
          <w:color w:val="000000"/>
          <w:sz w:val="36"/>
          <w:szCs w:val="36"/>
        </w:rPr>
        <w:t>is</w:t>
      </w:r>
      <w:proofErr w:type="spellEnd"/>
      <w:r>
        <w:rPr>
          <w:rFonts w:ascii="Arial" w:hAnsi="Arial" w:cs="Arial"/>
          <w:color w:val="000000"/>
          <w:sz w:val="36"/>
          <w:szCs w:val="36"/>
        </w:rPr>
        <w:t xml:space="preserve"> possible to define our own Functional Interface? What is @</w:t>
      </w:r>
      <w:proofErr w:type="spellStart"/>
      <w:r>
        <w:rPr>
          <w:rFonts w:ascii="Arial" w:hAnsi="Arial" w:cs="Arial"/>
          <w:color w:val="000000"/>
          <w:sz w:val="36"/>
          <w:szCs w:val="36"/>
        </w:rPr>
        <w:t>FunctionalInterface</w:t>
      </w:r>
      <w:proofErr w:type="spellEnd"/>
      <w:r>
        <w:rPr>
          <w:rFonts w:ascii="Arial" w:hAnsi="Arial" w:cs="Arial"/>
          <w:color w:val="000000"/>
          <w:sz w:val="36"/>
          <w:szCs w:val="36"/>
        </w:rPr>
        <w:t>? What are the rules to define a Functional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Yes, it is possible to define our own Functional Interfaces. We use Java SE 8’s @</w:t>
      </w:r>
      <w:proofErr w:type="spellStart"/>
      <w:r>
        <w:rPr>
          <w:rFonts w:ascii="Arial" w:hAnsi="Arial" w:cs="Arial"/>
          <w:color w:val="666666"/>
          <w:shd w:val="clear" w:color="auto" w:fill="FFFFFF"/>
        </w:rPr>
        <w:t>FunctionalInterface</w:t>
      </w:r>
      <w:proofErr w:type="spellEnd"/>
      <w:r>
        <w:rPr>
          <w:rFonts w:ascii="Arial" w:hAnsi="Arial" w:cs="Arial"/>
          <w:color w:val="666666"/>
          <w:shd w:val="clear" w:color="auto" w:fill="FFFFFF"/>
        </w:rPr>
        <w:t xml:space="preserve"> annotation to mark an interface as Functional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We need to follow these rules to define a Functional Interface:</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Define an interface with one and only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cannot define more than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 @</w:t>
      </w:r>
      <w:proofErr w:type="spellStart"/>
      <w:r>
        <w:rPr>
          <w:rFonts w:ascii="Arial" w:hAnsi="Arial" w:cs="Arial"/>
          <w:color w:val="666666"/>
        </w:rPr>
        <w:t>FunctionalInterface</w:t>
      </w:r>
      <w:proofErr w:type="spellEnd"/>
      <w:r>
        <w:rPr>
          <w:rFonts w:ascii="Arial" w:hAnsi="Arial" w:cs="Arial"/>
          <w:color w:val="666666"/>
        </w:rPr>
        <w:t xml:space="preserve"> annotation in interface definition.</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define any number of other methods like Default methods, Static methods.</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If we override </w:t>
      </w:r>
      <w:proofErr w:type="spellStart"/>
      <w:r>
        <w:rPr>
          <w:rFonts w:ascii="Arial" w:hAnsi="Arial" w:cs="Arial"/>
          <w:color w:val="666666"/>
        </w:rPr>
        <w:t>java.lang.Object</w:t>
      </w:r>
      <w:proofErr w:type="spellEnd"/>
      <w:r>
        <w:rPr>
          <w:rFonts w:ascii="Arial" w:hAnsi="Arial" w:cs="Arial"/>
          <w:color w:val="666666"/>
        </w:rPr>
        <w:t xml:space="preserve"> class’s method as an abstract method, which does not count as an abstract method.</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mandatory to define a Functional Interface? What is the use of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Why do we need Functional Interfaces in Java?</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It is not mandatory to define a Functional Interface with @</w:t>
      </w:r>
      <w:proofErr w:type="spellStart"/>
      <w:r>
        <w:rPr>
          <w:rFonts w:ascii="Arial" w:hAnsi="Arial" w:cs="Arial"/>
          <w:color w:val="666666"/>
          <w:shd w:val="clear" w:color="auto" w:fill="FFFFFF"/>
        </w:rPr>
        <w:t>FunctionalInterface</w:t>
      </w:r>
      <w:proofErr w:type="spellEnd"/>
      <w:r>
        <w:rPr>
          <w:rFonts w:ascii="Arial" w:hAnsi="Arial" w:cs="Arial"/>
          <w:color w:val="666666"/>
          <w:shd w:val="clear" w:color="auto" w:fill="FFFFFF"/>
        </w:rPr>
        <w:t xml:space="preserve"> annotation. If we don’t want, </w:t>
      </w:r>
      <w:proofErr w:type="gramStart"/>
      <w:r>
        <w:rPr>
          <w:rFonts w:ascii="Arial" w:hAnsi="Arial" w:cs="Arial"/>
          <w:color w:val="666666"/>
          <w:shd w:val="clear" w:color="auto" w:fill="FFFFFF"/>
        </w:rPr>
        <w:t>We</w:t>
      </w:r>
      <w:proofErr w:type="gramEnd"/>
      <w:r>
        <w:rPr>
          <w:rFonts w:ascii="Arial" w:hAnsi="Arial" w:cs="Arial"/>
          <w:color w:val="666666"/>
          <w:shd w:val="clear" w:color="auto" w:fill="FFFFFF"/>
        </w:rPr>
        <w:t xml:space="preserve"> can omit this annotation. However, if we use it in Functional Interface definition, Java Compiler forces to use one and only one abstract method inside that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Why do we need Functional Interfaces? The type of a Java SE 8’s Lambda Expression is a Functional Interface. </w:t>
      </w:r>
      <w:proofErr w:type="spellStart"/>
      <w:r w:rsidRPr="00B01C4E">
        <w:rPr>
          <w:rFonts w:ascii="Arial" w:hAnsi="Arial" w:cs="Arial"/>
          <w:color w:val="666666"/>
          <w:highlight w:val="yellow"/>
        </w:rPr>
        <w:t>Whereever</w:t>
      </w:r>
      <w:proofErr w:type="spellEnd"/>
      <w:r w:rsidRPr="00B01C4E">
        <w:rPr>
          <w:rFonts w:ascii="Arial" w:hAnsi="Arial" w:cs="Arial"/>
          <w:color w:val="666666"/>
          <w:highlight w:val="yellow"/>
        </w:rPr>
        <w:t xml:space="preserve"> we use Lambda Expressions that means we are using Functional Interfaces.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When do we go for Java 8 Stream API? Why do we need to use Java 8 Stream API in our projects?</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When our Java project wants to perform the following operations, it’s better to use </w:t>
      </w:r>
      <w:hyperlink r:id="rId8" w:history="1">
        <w:r>
          <w:rPr>
            <w:rStyle w:val="Hyperlink"/>
            <w:rFonts w:ascii="Arial" w:hAnsi="Arial" w:cs="Arial"/>
            <w:color w:val="FF0000"/>
            <w:shd w:val="clear" w:color="auto" w:fill="FFFFFF"/>
          </w:rPr>
          <w:t>Java 8 Stream</w:t>
        </w:r>
      </w:hyperlink>
      <w:r>
        <w:rPr>
          <w:rFonts w:ascii="Arial" w:hAnsi="Arial" w:cs="Arial"/>
          <w:color w:val="666666"/>
          <w:shd w:val="clear" w:color="auto" w:fill="FFFFFF"/>
        </w:rPr>
        <w:t> API to get lot of benefits: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perform Database like Operations. For instance, we want perform </w:t>
      </w:r>
      <w:proofErr w:type="spellStart"/>
      <w:r>
        <w:rPr>
          <w:rFonts w:ascii="Arial" w:hAnsi="Arial" w:cs="Arial"/>
          <w:color w:val="666666"/>
        </w:rPr>
        <w:t>groupby</w:t>
      </w:r>
      <w:proofErr w:type="spellEnd"/>
      <w:r>
        <w:rPr>
          <w:rFonts w:ascii="Arial" w:hAnsi="Arial" w:cs="Arial"/>
          <w:color w:val="666666"/>
        </w:rPr>
        <w:t xml:space="preserve"> operation, </w:t>
      </w:r>
      <w:proofErr w:type="spellStart"/>
      <w:r>
        <w:rPr>
          <w:rFonts w:ascii="Arial" w:hAnsi="Arial" w:cs="Arial"/>
          <w:color w:val="666666"/>
        </w:rPr>
        <w:t>orderby</w:t>
      </w:r>
      <w:proofErr w:type="spellEnd"/>
      <w:r>
        <w:rPr>
          <w:rFonts w:ascii="Arial" w:hAnsi="Arial" w:cs="Arial"/>
          <w:color w:val="666666"/>
        </w:rPr>
        <w:t xml:space="preserve"> operation etc.</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want to </w:t>
      </w:r>
      <w:proofErr w:type="gramStart"/>
      <w:r>
        <w:rPr>
          <w:rFonts w:ascii="Arial" w:hAnsi="Arial" w:cs="Arial"/>
          <w:color w:val="666666"/>
        </w:rPr>
        <w:t>Perform</w:t>
      </w:r>
      <w:proofErr w:type="gramEnd"/>
      <w:r>
        <w:rPr>
          <w:rFonts w:ascii="Arial" w:hAnsi="Arial" w:cs="Arial"/>
          <w:color w:val="666666"/>
        </w:rPr>
        <w:t xml:space="preserve"> operations Lazily.</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write Functional Style programming.</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Parallel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use Internal Iteration</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Pipelining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achieve better performance.</w:t>
      </w:r>
    </w:p>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Internal Iteration in Java SE 8?</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Before Java 8, </w:t>
      </w:r>
      <w:proofErr w:type="gramStart"/>
      <w:r>
        <w:rPr>
          <w:rFonts w:ascii="Arial" w:hAnsi="Arial" w:cs="Arial"/>
          <w:color w:val="666666"/>
        </w:rPr>
        <w:t>We</w:t>
      </w:r>
      <w:proofErr w:type="gramEnd"/>
      <w:r>
        <w:rPr>
          <w:rFonts w:ascii="Arial" w:hAnsi="Arial" w:cs="Arial"/>
          <w:color w:val="666666"/>
        </w:rPr>
        <w:t xml:space="preserve"> don’t Internal Iteration concept. Java 8 has introduced a new feature known as “Internal Iteration”. Before Java 8, Java Language has only External Iteration to iterate elements of an Aggregated Object like Collections, Arrays etc.</w:t>
      </w:r>
    </w:p>
    <w:p w:rsidR="0090389B" w:rsidRDefault="0090389B" w:rsidP="0090389B">
      <w:pPr>
        <w:pStyle w:val="NormalWeb"/>
        <w:shd w:val="clear" w:color="auto" w:fill="FFFFFF"/>
        <w:spacing w:before="0" w:beforeAutospacing="0" w:after="390" w:afterAutospacing="0"/>
        <w:rPr>
          <w:ins w:id="0" w:author="Unknown"/>
          <w:rFonts w:ascii="Arial" w:hAnsi="Arial" w:cs="Arial"/>
          <w:color w:val="666666"/>
        </w:rPr>
      </w:pPr>
      <w:ins w:id="1" w:author="Unknown">
        <w:r>
          <w:rPr>
            <w:rFonts w:ascii="Arial" w:hAnsi="Arial" w:cs="Arial"/>
            <w:color w:val="666666"/>
          </w:rPr>
          <w:lastRenderedPageBreak/>
          <w:t xml:space="preserve">Internal Iteration means “Iterating </w:t>
        </w:r>
        <w:proofErr w:type="gramStart"/>
        <w:r>
          <w:rPr>
            <w:rFonts w:ascii="Arial" w:hAnsi="Arial" w:cs="Arial"/>
            <w:color w:val="666666"/>
          </w:rPr>
          <w:t>an Aggregated Object elements</w:t>
        </w:r>
        <w:proofErr w:type="gramEnd"/>
        <w:r>
          <w:rPr>
            <w:rFonts w:ascii="Arial" w:hAnsi="Arial" w:cs="Arial"/>
            <w:color w:val="666666"/>
          </w:rPr>
          <w:t xml:space="preserve"> one by one internally by Java API”. Instead of Java Application do iteration externally, </w:t>
        </w:r>
        <w:proofErr w:type="gramStart"/>
        <w:r>
          <w:rPr>
            <w:rFonts w:ascii="Arial" w:hAnsi="Arial" w:cs="Arial"/>
            <w:color w:val="666666"/>
          </w:rPr>
          <w:t>We</w:t>
        </w:r>
        <w:proofErr w:type="gramEnd"/>
        <w:r>
          <w:rPr>
            <w:rFonts w:ascii="Arial" w:hAnsi="Arial" w:cs="Arial"/>
            <w:color w:val="666666"/>
          </w:rPr>
          <w:t xml:space="preserve"> ask Java API to do this job internally.</w:t>
        </w:r>
      </w:ins>
    </w:p>
    <w:p w:rsidR="0090389B" w:rsidRDefault="0090389B" w:rsidP="0090389B">
      <w:pPr>
        <w:pStyle w:val="Heading3"/>
        <w:shd w:val="clear" w:color="auto" w:fill="FFFFFF"/>
        <w:spacing w:before="0" w:after="240"/>
        <w:rPr>
          <w:ins w:id="2" w:author="Unknown"/>
          <w:rFonts w:ascii="Arial" w:hAnsi="Arial" w:cs="Arial"/>
          <w:color w:val="000000"/>
          <w:sz w:val="36"/>
          <w:szCs w:val="36"/>
        </w:rPr>
      </w:pPr>
      <w:proofErr w:type="gramStart"/>
      <w:ins w:id="3" w:author="Unknown">
        <w:r>
          <w:rPr>
            <w:rFonts w:ascii="Arial" w:hAnsi="Arial" w:cs="Arial"/>
            <w:color w:val="000000"/>
            <w:sz w:val="36"/>
            <w:szCs w:val="36"/>
          </w:rPr>
          <w:t>Differences between External Iteration and Internal Iteration?</w:t>
        </w:r>
        <w:proofErr w:type="gramEnd"/>
      </w:ins>
    </w:p>
    <w:tbl>
      <w:tblPr>
        <w:tblW w:w="9866" w:type="dxa"/>
        <w:shd w:val="clear" w:color="auto" w:fill="FFFFFF"/>
        <w:tblCellMar>
          <w:top w:w="15" w:type="dxa"/>
          <w:left w:w="15" w:type="dxa"/>
          <w:bottom w:w="15" w:type="dxa"/>
          <w:right w:w="15" w:type="dxa"/>
        </w:tblCellMar>
        <w:tblLook w:val="04A0"/>
      </w:tblPr>
      <w:tblGrid>
        <w:gridCol w:w="722"/>
        <w:gridCol w:w="4506"/>
        <w:gridCol w:w="4638"/>
      </w:tblGrid>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INTERNAL ITERATION</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Iterating </w:t>
            </w:r>
            <w:proofErr w:type="gramStart"/>
            <w:r>
              <w:rPr>
                <w:rFonts w:ascii="Arial" w:hAnsi="Arial" w:cs="Arial"/>
                <w:color w:val="594F4F"/>
                <w:sz w:val="21"/>
                <w:szCs w:val="21"/>
              </w:rPr>
              <w:t>an Aggregated Object elements</w:t>
            </w:r>
            <w:proofErr w:type="gramEnd"/>
            <w:r>
              <w:rPr>
                <w:rFonts w:ascii="Arial" w:hAnsi="Arial" w:cs="Arial"/>
                <w:color w:val="594F4F"/>
                <w:sz w:val="21"/>
                <w:szCs w:val="21"/>
              </w:rPr>
              <w:t xml:space="preserve">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Iterating </w:t>
            </w:r>
            <w:proofErr w:type="gramStart"/>
            <w:r>
              <w:rPr>
                <w:rFonts w:ascii="Arial" w:hAnsi="Arial" w:cs="Arial"/>
                <w:color w:val="594F4F"/>
                <w:sz w:val="21"/>
                <w:szCs w:val="21"/>
              </w:rPr>
              <w:t>an Aggregated Object elements</w:t>
            </w:r>
            <w:proofErr w:type="gramEnd"/>
            <w:r>
              <w:rPr>
                <w:rFonts w:ascii="Arial" w:hAnsi="Arial" w:cs="Arial"/>
                <w:color w:val="594F4F"/>
                <w:sz w:val="21"/>
                <w:szCs w:val="21"/>
              </w:rPr>
              <w:t xml:space="preserve"> internally (background).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Iterate elements by using for-each loop and </w:t>
            </w:r>
            <w:proofErr w:type="spellStart"/>
            <w:r>
              <w:rPr>
                <w:rFonts w:ascii="Arial" w:hAnsi="Arial" w:cs="Arial"/>
                <w:color w:val="594F4F"/>
                <w:sz w:val="21"/>
                <w:szCs w:val="21"/>
              </w:rPr>
              <w:t>Iterators</w:t>
            </w:r>
            <w:proofErr w:type="spellEnd"/>
            <w:r>
              <w:rPr>
                <w:rFonts w:ascii="Arial" w:hAnsi="Arial" w:cs="Arial"/>
                <w:color w:val="594F4F"/>
                <w:sz w:val="21"/>
                <w:szCs w:val="21"/>
              </w:rPr>
              <w:t xml:space="preserve"> like Enumeration,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w:t>
            </w:r>
            <w:proofErr w:type="spellStart"/>
            <w:proofErr w:type="gramStart"/>
            <w:r>
              <w:rPr>
                <w:rFonts w:ascii="Arial" w:hAnsi="Arial" w:cs="Arial"/>
                <w:color w:val="594F4F"/>
                <w:sz w:val="21"/>
                <w:szCs w:val="21"/>
              </w:rPr>
              <w:t>ListIterator</w:t>
            </w:r>
            <w:proofErr w:type="spellEnd"/>
            <w:proofErr w:type="gramEnd"/>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Java API like “</w:t>
            </w:r>
            <w:proofErr w:type="spellStart"/>
            <w:r>
              <w:rPr>
                <w:rFonts w:ascii="Arial" w:hAnsi="Arial" w:cs="Arial"/>
                <w:color w:val="594F4F"/>
                <w:sz w:val="21"/>
                <w:szCs w:val="21"/>
              </w:rPr>
              <w:t>forEach</w:t>
            </w:r>
            <w:proofErr w:type="spellEnd"/>
            <w:r>
              <w:rPr>
                <w:rFonts w:ascii="Arial" w:hAnsi="Arial" w:cs="Arial"/>
                <w:color w:val="594F4F"/>
                <w:sz w:val="21"/>
                <w:szCs w:val="21"/>
              </w:rPr>
              <w:t>” method.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Not required to iterate elements in Sequential order.</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 does NOT separate responsibilities properly that </w:t>
            </w:r>
            <w:proofErr w:type="gramStart"/>
            <w:r>
              <w:rPr>
                <w:rFonts w:ascii="Arial" w:hAnsi="Arial" w:cs="Arial"/>
                <w:color w:val="594F4F"/>
                <w:sz w:val="21"/>
                <w:szCs w:val="21"/>
              </w:rPr>
              <w:t>is,</w:t>
            </w:r>
            <w:proofErr w:type="gramEnd"/>
            <w:r>
              <w:rPr>
                <w:rFonts w:ascii="Arial" w:hAnsi="Arial" w:cs="Arial"/>
                <w:color w:val="594F4F"/>
                <w:sz w:val="21"/>
                <w:szCs w:val="21"/>
              </w:rPr>
              <w:t xml:space="preserve">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defines only “What is to be done”. No need to worry about “How it is to be done”. Java API takes care about “How to do”.</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More Readable code.</w:t>
            </w:r>
          </w:p>
        </w:tc>
      </w:tr>
    </w:tbl>
    <w:p w:rsidR="0090389B" w:rsidRDefault="0090389B" w:rsidP="009F0117">
      <w:pPr>
        <w:pStyle w:val="Heading3"/>
        <w:shd w:val="clear" w:color="auto" w:fill="FFFFFF"/>
        <w:spacing w:before="0" w:after="240"/>
        <w:rPr>
          <w:rFonts w:ascii="Arial" w:hAnsi="Arial" w:cs="Arial"/>
          <w:color w:val="000000"/>
          <w:sz w:val="36"/>
          <w:szCs w:val="36"/>
        </w:rPr>
      </w:pPr>
    </w:p>
    <w:p w:rsidR="0090389B" w:rsidRDefault="0090389B" w:rsidP="0090389B"/>
    <w:p w:rsidR="0090389B" w:rsidRDefault="0090389B" w:rsidP="0090389B">
      <w:pPr>
        <w:pStyle w:val="Heading3"/>
        <w:shd w:val="clear" w:color="auto" w:fill="FFFFFF"/>
        <w:spacing w:before="0" w:after="240"/>
        <w:rPr>
          <w:ins w:id="4" w:author="Unknown"/>
          <w:rFonts w:ascii="Arial" w:hAnsi="Arial" w:cs="Arial"/>
          <w:color w:val="000000"/>
          <w:sz w:val="36"/>
          <w:szCs w:val="36"/>
        </w:rPr>
      </w:pPr>
      <w:ins w:id="5" w:author="Unknown">
        <w:r>
          <w:rPr>
            <w:rFonts w:ascii="Arial" w:hAnsi="Arial" w:cs="Arial"/>
            <w:color w:val="000000"/>
            <w:sz w:val="36"/>
            <w:szCs w:val="36"/>
          </w:rPr>
          <w:t>What are the major drawbacks of External Iteration?</w:t>
        </w:r>
      </w:ins>
    </w:p>
    <w:p w:rsidR="0090389B" w:rsidRPr="0090389B" w:rsidRDefault="0090389B" w:rsidP="0090389B">
      <w:pPr>
        <w:shd w:val="clear" w:color="auto" w:fill="FFFFFF"/>
        <w:spacing w:after="390" w:line="240" w:lineRule="auto"/>
        <w:rPr>
          <w:rFonts w:ascii="Arial" w:eastAsia="Times New Roman" w:hAnsi="Arial" w:cs="Arial"/>
          <w:color w:val="666666"/>
          <w:sz w:val="24"/>
          <w:szCs w:val="24"/>
        </w:rPr>
      </w:pPr>
      <w:r w:rsidRPr="0090389B">
        <w:rPr>
          <w:rFonts w:ascii="Arial" w:eastAsia="Times New Roman" w:hAnsi="Arial" w:cs="Arial"/>
          <w:color w:val="666666"/>
          <w:sz w:val="24"/>
          <w:szCs w:val="24"/>
        </w:rPr>
        <w:t>External Iteration has the following drawbacks:</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need to write code in Imperative Style.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There is no clear separation of Responsibilities. Tightly-Coupling between “What is to be done” and “How it is to be done”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Less Readable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More Verbose and Boilerplate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have to iterate elements in Sequential order only.</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It does not support Concurrency and Parallelism properly.</w:t>
      </w:r>
    </w:p>
    <w:p w:rsidR="0090389B" w:rsidRPr="0090389B" w:rsidRDefault="0090389B" w:rsidP="0090389B"/>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major drawback of Internal Iteration over External Iteration?</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Compare to External Iteration, Internal Iteration has one major drawback:</w:t>
      </w:r>
    </w:p>
    <w:p w:rsidR="0090389B" w:rsidRDefault="0090389B" w:rsidP="0090389B">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 Internal Iteration, as Java API takes care about Iterating elements internally, we do NOT have control over Iteration.</w:t>
      </w:r>
    </w:p>
    <w:p w:rsidR="0090389B" w:rsidRPr="0090389B" w:rsidRDefault="0090389B" w:rsidP="0090389B"/>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Explain Differences between Collection API and Stream API?</w:t>
      </w:r>
    </w:p>
    <w:tbl>
      <w:tblPr>
        <w:tblW w:w="9748" w:type="dxa"/>
        <w:shd w:val="clear" w:color="auto" w:fill="FFFFFF"/>
        <w:tblCellMar>
          <w:top w:w="15" w:type="dxa"/>
          <w:left w:w="15" w:type="dxa"/>
          <w:bottom w:w="15" w:type="dxa"/>
          <w:right w:w="15" w:type="dxa"/>
        </w:tblCellMar>
        <w:tblLook w:val="04A0"/>
      </w:tblPr>
      <w:tblGrid>
        <w:gridCol w:w="722"/>
        <w:gridCol w:w="4516"/>
        <w:gridCol w:w="4510"/>
      </w:tblGrid>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9F0117" w:rsidTr="009F0117">
        <w:trPr>
          <w:trHeight w:val="15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is used to </w:t>
            </w:r>
            <w:r w:rsidRPr="007B0A2C">
              <w:rPr>
                <w:rFonts w:ascii="Arial" w:hAnsi="Arial" w:cs="Arial"/>
                <w:color w:val="594F4F"/>
                <w:sz w:val="21"/>
                <w:szCs w:val="21"/>
                <w:highlight w:val="yellow"/>
              </w:rPr>
              <w:t xml:space="preserve">store </w:t>
            </w:r>
            <w:proofErr w:type="gramStart"/>
            <w:r w:rsidRPr="007B0A2C">
              <w:rPr>
                <w:rFonts w:ascii="Arial" w:hAnsi="Arial" w:cs="Arial"/>
                <w:color w:val="594F4F"/>
                <w:sz w:val="21"/>
                <w:szCs w:val="21"/>
                <w:highlight w:val="yellow"/>
              </w:rPr>
              <w:t>Data</w:t>
            </w:r>
            <w:r>
              <w:rPr>
                <w:rFonts w:ascii="Arial" w:hAnsi="Arial" w:cs="Arial"/>
                <w:color w:val="594F4F"/>
                <w:sz w:val="21"/>
                <w:szCs w:val="21"/>
              </w:rPr>
              <w:t>(</w:t>
            </w:r>
            <w:proofErr w:type="gramEnd"/>
            <w:r>
              <w:rPr>
                <w:rFonts w:ascii="Arial" w:hAnsi="Arial" w:cs="Arial"/>
                <w:color w:val="594F4F"/>
                <w:sz w:val="21"/>
                <w:szCs w:val="21"/>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Pr="007B0A2C">
              <w:rPr>
                <w:rFonts w:ascii="Arial" w:hAnsi="Arial" w:cs="Arial"/>
                <w:color w:val="594F4F"/>
                <w:sz w:val="21"/>
                <w:szCs w:val="21"/>
                <w:highlight w:val="yellow"/>
              </w:rPr>
              <w:t xml:space="preserve">is used to compute </w:t>
            </w:r>
            <w:proofErr w:type="gramStart"/>
            <w:r w:rsidRPr="007B0A2C">
              <w:rPr>
                <w:rFonts w:ascii="Arial" w:hAnsi="Arial" w:cs="Arial"/>
                <w:color w:val="594F4F"/>
                <w:sz w:val="21"/>
                <w:szCs w:val="21"/>
                <w:highlight w:val="yellow"/>
              </w:rPr>
              <w:t>data</w:t>
            </w:r>
            <w:r>
              <w:rPr>
                <w:rFonts w:ascii="Arial" w:hAnsi="Arial" w:cs="Arial"/>
                <w:color w:val="594F4F"/>
                <w:sz w:val="21"/>
                <w:szCs w:val="21"/>
              </w:rPr>
              <w:t>(</w:t>
            </w:r>
            <w:proofErr w:type="gramEnd"/>
            <w:r>
              <w:rPr>
                <w:rFonts w:ascii="Arial" w:hAnsi="Arial" w:cs="Arial"/>
                <w:color w:val="594F4F"/>
                <w:sz w:val="21"/>
                <w:szCs w:val="21"/>
              </w:rPr>
              <w:t>Computation on a set of Objects).</w:t>
            </w:r>
          </w:p>
        </w:tc>
      </w:tr>
      <w:tr w:rsidR="009F0117" w:rsidTr="009F0117">
        <w:trPr>
          <w:trHeight w:val="203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both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and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iterate elements. We can use </w:t>
            </w:r>
            <w:proofErr w:type="spellStart"/>
            <w:r w:rsidR="00F51274">
              <w:fldChar w:fldCharType="begin"/>
            </w:r>
            <w:r w:rsidR="00D35644">
              <w:instrText>HYPERLINK "https://www.journaldev.com/13941/java-foreach-java-8-foreach"</w:instrText>
            </w:r>
            <w:r w:rsidR="00F51274">
              <w:fldChar w:fldCharType="separate"/>
            </w:r>
            <w:r>
              <w:rPr>
                <w:rStyle w:val="Hyperlink"/>
                <w:rFonts w:ascii="Arial" w:hAnsi="Arial" w:cs="Arial"/>
                <w:color w:val="FF0000"/>
                <w:sz w:val="21"/>
                <w:szCs w:val="21"/>
              </w:rPr>
              <w:t>forEach</w:t>
            </w:r>
            <w:proofErr w:type="spellEnd"/>
            <w:r w:rsidR="00F51274">
              <w:fldChar w:fldCharType="end"/>
            </w:r>
            <w:r>
              <w:rPr>
                <w:rFonts w:ascii="Arial" w:hAnsi="Arial" w:cs="Arial"/>
                <w:color w:val="594F4F"/>
                <w:sz w:val="21"/>
                <w:szCs w:val="21"/>
              </w:rPr>
              <w:t xml:space="preserve"> to </w:t>
            </w:r>
            <w:proofErr w:type="gramStart"/>
            <w:r>
              <w:rPr>
                <w:rFonts w:ascii="Arial" w:hAnsi="Arial" w:cs="Arial"/>
                <w:color w:val="594F4F"/>
                <w:sz w:val="21"/>
                <w:szCs w:val="21"/>
              </w:rPr>
              <w:t>performs</w:t>
            </w:r>
            <w:proofErr w:type="gramEnd"/>
            <w:r>
              <w:rPr>
                <w:rFonts w:ascii="Arial" w:hAnsi="Arial" w:cs="Arial"/>
                <w:color w:val="594F4F"/>
                <w:sz w:val="21"/>
                <w:szCs w:val="21"/>
              </w:rPr>
              <w:t xml:space="preserve">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can’t use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or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iterate elements.</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to store either Limited or Infinite Number of Elements.</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Typically, it uses Internal Iteration concept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It</w:t>
            </w:r>
            <w:r w:rsidR="00A167A7">
              <w:rPr>
                <w:rFonts w:ascii="Arial" w:hAnsi="Arial" w:cs="Arial"/>
                <w:color w:val="594F4F"/>
                <w:sz w:val="21"/>
                <w:szCs w:val="21"/>
                <w:highlight w:val="yellow"/>
              </w:rPr>
              <w:t xml:space="preserve"> (</w:t>
            </w:r>
            <w:r w:rsidR="00AE1B55">
              <w:rPr>
                <w:rFonts w:ascii="Arial" w:hAnsi="Arial" w:cs="Arial"/>
                <w:color w:val="594F4F"/>
                <w:sz w:val="21"/>
                <w:szCs w:val="21"/>
                <w:highlight w:val="yellow"/>
              </w:rPr>
              <w:t>Str</w:t>
            </w:r>
            <w:r w:rsidR="00A167A7">
              <w:rPr>
                <w:rFonts w:ascii="Arial" w:hAnsi="Arial" w:cs="Arial"/>
                <w:color w:val="594F4F"/>
                <w:sz w:val="21"/>
                <w:szCs w:val="21"/>
                <w:highlight w:val="yellow"/>
              </w:rPr>
              <w:t>e</w:t>
            </w:r>
            <w:r w:rsidR="00AE1B55">
              <w:rPr>
                <w:rFonts w:ascii="Arial" w:hAnsi="Arial" w:cs="Arial"/>
                <w:color w:val="594F4F"/>
                <w:sz w:val="21"/>
                <w:szCs w:val="21"/>
                <w:highlight w:val="yellow"/>
              </w:rPr>
              <w:t>a</w:t>
            </w:r>
            <w:r w:rsidR="00A167A7">
              <w:rPr>
                <w:rFonts w:ascii="Arial" w:hAnsi="Arial" w:cs="Arial"/>
                <w:color w:val="594F4F"/>
                <w:sz w:val="21"/>
                <w:szCs w:val="21"/>
                <w:highlight w:val="yellow"/>
              </w:rPr>
              <w:t>m</w:t>
            </w:r>
            <w:r w:rsidR="0079670C">
              <w:rPr>
                <w:rFonts w:ascii="Arial" w:hAnsi="Arial" w:cs="Arial"/>
                <w:color w:val="594F4F"/>
                <w:sz w:val="21"/>
                <w:szCs w:val="21"/>
                <w:highlight w:val="yellow"/>
              </w:rPr>
              <w:t xml:space="preserve"> </w:t>
            </w:r>
            <w:r w:rsidR="00A167A7">
              <w:rPr>
                <w:rFonts w:ascii="Arial" w:hAnsi="Arial" w:cs="Arial"/>
                <w:color w:val="594F4F"/>
                <w:sz w:val="21"/>
                <w:szCs w:val="21"/>
                <w:highlight w:val="yellow"/>
              </w:rPr>
              <w:t>API)</w:t>
            </w:r>
            <w:r w:rsidRPr="00D475E0">
              <w:rPr>
                <w:rFonts w:ascii="Arial" w:hAnsi="Arial" w:cs="Arial"/>
                <w:color w:val="594F4F"/>
                <w:sz w:val="21"/>
                <w:szCs w:val="21"/>
                <w:highlight w:val="yellow"/>
              </w:rPr>
              <w:t xml:space="preserve"> uses External Iteration to iterate Elements.</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Stream Object is constructed Lazily.</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iterate and consume elements from a Stream </w:t>
            </w:r>
            <w:r w:rsidRPr="00B76E36">
              <w:rPr>
                <w:rFonts w:ascii="Arial" w:hAnsi="Arial" w:cs="Arial"/>
                <w:color w:val="594F4F"/>
                <w:sz w:val="21"/>
                <w:szCs w:val="21"/>
                <w:highlight w:val="yellow"/>
              </w:rPr>
              <w:t>Object only once.</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roofErr w:type="gramStart"/>
      <w:r>
        <w:rPr>
          <w:rFonts w:ascii="Arial" w:hAnsi="Arial" w:cs="Arial"/>
          <w:color w:val="000000"/>
          <w:sz w:val="36"/>
          <w:szCs w:val="36"/>
        </w:rPr>
        <w:t>?Differences</w:t>
      </w:r>
      <w:proofErr w:type="gramEnd"/>
      <w:r>
        <w:rPr>
          <w:rFonts w:ascii="Arial" w:hAnsi="Arial" w:cs="Arial"/>
          <w:color w:val="000000"/>
          <w:sz w:val="36"/>
          <w:szCs w:val="36"/>
        </w:rPr>
        <w:t xml:space="preserve"> between </w:t>
      </w:r>
      <w:proofErr w:type="spellStart"/>
      <w:r>
        <w:rPr>
          <w:rFonts w:ascii="Arial" w:hAnsi="Arial" w:cs="Arial"/>
          <w:color w:val="000000"/>
          <w:sz w:val="36"/>
          <w:szCs w:val="36"/>
        </w:rPr>
        <w:t>Iterator</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
    <w:p w:rsidR="009F0117" w:rsidRDefault="009F0117" w:rsidP="009F0117">
      <w:pPr>
        <w:rPr>
          <w:rFonts w:ascii="Times New Roman" w:hAnsi="Times New Roman" w:cs="Times New Roman"/>
          <w:sz w:val="24"/>
          <w:szCs w:val="24"/>
        </w:rPr>
      </w:pPr>
      <w:proofErr w:type="spellStart"/>
      <w:r>
        <w:rPr>
          <w:rFonts w:ascii="Arial" w:hAnsi="Arial" w:cs="Arial"/>
          <w:color w:val="666666"/>
          <w:shd w:val="clear" w:color="auto" w:fill="FFFFFF"/>
        </w:rPr>
        <w:t>Spliterator</w:t>
      </w:r>
      <w:proofErr w:type="spellEnd"/>
      <w:r>
        <w:rPr>
          <w:rFonts w:ascii="Arial" w:hAnsi="Arial" w:cs="Arial"/>
          <w:color w:val="666666"/>
          <w:shd w:val="clear" w:color="auto" w:fill="FFFFFF"/>
        </w:rPr>
        <w:t xml:space="preserve"> stands for </w:t>
      </w:r>
      <w:proofErr w:type="spellStart"/>
      <w:r>
        <w:rPr>
          <w:rFonts w:ascii="Arial" w:hAnsi="Arial" w:cs="Arial"/>
          <w:color w:val="666666"/>
          <w:shd w:val="clear" w:color="auto" w:fill="FFFFFF"/>
        </w:rPr>
        <w:t>Splitable</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It is newly introduced by Oracle Corporation as part Java SE 8.</w:t>
      </w:r>
      <w:r>
        <w:rPr>
          <w:rFonts w:ascii="Arial" w:hAnsi="Arial" w:cs="Arial"/>
          <w:color w:val="666666"/>
        </w:rPr>
        <w:br/>
      </w:r>
      <w:r>
        <w:rPr>
          <w:rFonts w:ascii="Arial" w:hAnsi="Arial" w:cs="Arial"/>
          <w:color w:val="666666"/>
          <w:shd w:val="clear" w:color="auto" w:fill="FFFFFF"/>
        </w:rPr>
        <w:t xml:space="preserve">Like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xml:space="preserve"> and </w:t>
      </w:r>
      <w:proofErr w:type="spellStart"/>
      <w:r>
        <w:rPr>
          <w:rFonts w:ascii="Arial" w:hAnsi="Arial" w:cs="Arial"/>
          <w:color w:val="666666"/>
          <w:shd w:val="clear" w:color="auto" w:fill="FFFFFF"/>
        </w:rPr>
        <w:t>ListIterator</w:t>
      </w:r>
      <w:proofErr w:type="spellEnd"/>
      <w:r>
        <w:rPr>
          <w:rFonts w:ascii="Arial" w:hAnsi="Arial" w:cs="Arial"/>
          <w:color w:val="666666"/>
          <w:shd w:val="clear" w:color="auto" w:fill="FFFFFF"/>
        </w:rPr>
        <w:t xml:space="preserve">, It is also one of the </w:t>
      </w:r>
      <w:proofErr w:type="spellStart"/>
      <w:r>
        <w:rPr>
          <w:rFonts w:ascii="Arial" w:hAnsi="Arial" w:cs="Arial"/>
          <w:color w:val="666666"/>
          <w:shd w:val="clear" w:color="auto" w:fill="FFFFFF"/>
        </w:rPr>
        <w:t>Iterator</w:t>
      </w:r>
      <w:proofErr w:type="spellEnd"/>
      <w:r>
        <w:rPr>
          <w:rFonts w:ascii="Arial" w:hAnsi="Arial" w:cs="Arial"/>
          <w:color w:val="666666"/>
          <w:shd w:val="clear" w:color="auto" w:fill="FFFFFF"/>
        </w:rPr>
        <w:t xml:space="preserve"> interface.</w:t>
      </w:r>
    </w:p>
    <w:tbl>
      <w:tblPr>
        <w:tblW w:w="10437" w:type="dxa"/>
        <w:shd w:val="clear" w:color="auto" w:fill="FFFFFF"/>
        <w:tblCellMar>
          <w:top w:w="15" w:type="dxa"/>
          <w:left w:w="15" w:type="dxa"/>
          <w:bottom w:w="15" w:type="dxa"/>
          <w:right w:w="15" w:type="dxa"/>
        </w:tblCellMar>
        <w:tblLook w:val="04A0"/>
      </w:tblPr>
      <w:tblGrid>
        <w:gridCol w:w="722"/>
        <w:gridCol w:w="5104"/>
        <w:gridCol w:w="4611"/>
      </w:tblGrid>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proofErr w:type="spellStart"/>
            <w:r>
              <w:rPr>
                <w:rFonts w:ascii="Arial" w:hAnsi="Arial" w:cs="Arial"/>
                <w:color w:val="594F4F"/>
                <w:sz w:val="21"/>
                <w:szCs w:val="21"/>
              </w:rPr>
              <w:t>Splitable</w:t>
            </w:r>
            <w:proofErr w:type="spellEnd"/>
            <w:r>
              <w:rPr>
                <w:rFonts w:ascii="Arial" w:hAnsi="Arial" w:cs="Arial"/>
                <w:color w:val="594F4F"/>
                <w:sz w:val="21"/>
                <w:szCs w:val="21"/>
              </w:rPr>
              <w:t xml:space="preserve"> </w:t>
            </w:r>
            <w:proofErr w:type="spellStart"/>
            <w:r>
              <w:rPr>
                <w:rFonts w:ascii="Arial" w:hAnsi="Arial" w:cs="Arial"/>
                <w:color w:val="594F4F"/>
                <w:sz w:val="21"/>
                <w:szCs w:val="21"/>
              </w:rPr>
              <w:t>Iterator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Non-</w:t>
            </w:r>
            <w:proofErr w:type="spellStart"/>
            <w:r>
              <w:rPr>
                <w:rFonts w:ascii="Arial" w:hAnsi="Arial" w:cs="Arial"/>
                <w:color w:val="594F4F"/>
                <w:sz w:val="21"/>
                <w:szCs w:val="21"/>
              </w:rPr>
              <w:t>Splitable</w:t>
            </w:r>
            <w:proofErr w:type="spellEnd"/>
            <w:r>
              <w:rPr>
                <w:rFonts w:ascii="Arial" w:hAnsi="Arial" w:cs="Arial"/>
                <w:color w:val="594F4F"/>
                <w:sz w:val="21"/>
                <w:szCs w:val="21"/>
              </w:rPr>
              <w:t xml:space="preserve"> </w:t>
            </w:r>
            <w:proofErr w:type="spellStart"/>
            <w:r>
              <w:rPr>
                <w:rFonts w:ascii="Arial" w:hAnsi="Arial" w:cs="Arial"/>
                <w:color w:val="594F4F"/>
                <w:sz w:val="21"/>
                <w:szCs w:val="21"/>
              </w:rPr>
              <w:t>Iterator</w:t>
            </w:r>
            <w:proofErr w:type="spellEnd"/>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used for Collection API.</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00B12B95">
              <w:rPr>
                <w:rFonts w:ascii="Arial" w:hAnsi="Arial" w:cs="Arial"/>
                <w:color w:val="594F4F"/>
                <w:sz w:val="21"/>
                <w:szCs w:val="21"/>
              </w:rPr>
              <w:t>(</w:t>
            </w:r>
            <w:proofErr w:type="spellStart"/>
            <w:r w:rsidR="00B12B95">
              <w:rPr>
                <w:rFonts w:ascii="Arial" w:hAnsi="Arial" w:cs="Arial"/>
                <w:color w:val="594F4F"/>
                <w:sz w:val="21"/>
                <w:szCs w:val="21"/>
              </w:rPr>
              <w:t>Spliterator</w:t>
            </w:r>
            <w:proofErr w:type="spellEnd"/>
            <w:r w:rsidR="00B12B95">
              <w:rPr>
                <w:rFonts w:ascii="Arial" w:hAnsi="Arial" w:cs="Arial"/>
                <w:color w:val="594F4F"/>
                <w:sz w:val="21"/>
                <w:szCs w:val="21"/>
              </w:rPr>
              <w:t xml:space="preserve">) </w:t>
            </w:r>
            <w:r>
              <w:rPr>
                <w:rFonts w:ascii="Arial" w:hAnsi="Arial" w:cs="Arial"/>
                <w:color w:val="594F4F"/>
                <w:sz w:val="21"/>
                <w:szCs w:val="21"/>
              </w:rPr>
              <w:t>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uses </w:t>
            </w:r>
            <w:r w:rsidRPr="007C0E72">
              <w:rPr>
                <w:rFonts w:ascii="Arial" w:hAnsi="Arial" w:cs="Arial"/>
                <w:color w:val="594F4F"/>
                <w:sz w:val="21"/>
                <w:szCs w:val="21"/>
                <w:highlight w:val="yellow"/>
              </w:rPr>
              <w:t>External Iteration</w:t>
            </w:r>
            <w:r>
              <w:rPr>
                <w:rFonts w:ascii="Arial" w:hAnsi="Arial" w:cs="Arial"/>
                <w:color w:val="594F4F"/>
                <w:sz w:val="21"/>
                <w:szCs w:val="21"/>
              </w:rPr>
              <w:t xml:space="preserve"> concept to iterate Collections.</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to iterate </w:t>
            </w:r>
            <w:r w:rsidRPr="000F5FBE">
              <w:rPr>
                <w:rFonts w:ascii="Arial" w:hAnsi="Arial" w:cs="Arial"/>
                <w:color w:val="594F4F"/>
                <w:sz w:val="21"/>
                <w:szCs w:val="21"/>
                <w:highlight w:val="yellow"/>
              </w:rPr>
              <w:t>Streams in Parallel and Sequential order</w:t>
            </w:r>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to </w:t>
            </w:r>
            <w:r w:rsidRPr="000F5FBE">
              <w:rPr>
                <w:rFonts w:ascii="Arial" w:hAnsi="Arial" w:cs="Arial"/>
                <w:color w:val="594F4F"/>
                <w:sz w:val="21"/>
                <w:szCs w:val="21"/>
                <w:highlight w:val="yellow"/>
              </w:rPr>
              <w:t>iterate Collections only in Sequential order</w:t>
            </w:r>
            <w:r>
              <w:rPr>
                <w:rFonts w:ascii="Arial" w:hAnsi="Arial" w:cs="Arial"/>
                <w:color w:val="594F4F"/>
                <w:sz w:val="21"/>
                <w:szCs w:val="21"/>
              </w:rPr>
              <w:t>.</w:t>
            </w:r>
          </w:p>
        </w:tc>
      </w:tr>
      <w:tr w:rsidR="009F0117" w:rsidTr="009F0117">
        <w:trPr>
          <w:trHeight w:val="19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get </w:t>
            </w:r>
            <w:proofErr w:type="spellStart"/>
            <w:r>
              <w:rPr>
                <w:rFonts w:ascii="Arial" w:hAnsi="Arial" w:cs="Arial"/>
                <w:color w:val="594F4F"/>
                <w:sz w:val="21"/>
                <w:szCs w:val="21"/>
              </w:rPr>
              <w:t>Spliterator</w:t>
            </w:r>
            <w:proofErr w:type="spellEnd"/>
            <w:r>
              <w:rPr>
                <w:rFonts w:ascii="Arial" w:hAnsi="Arial" w:cs="Arial"/>
                <w:color w:val="594F4F"/>
                <w:sz w:val="21"/>
                <w:szCs w:val="21"/>
              </w:rPr>
              <w:t xml:space="preserve"> by calling </w:t>
            </w:r>
            <w:proofErr w:type="spellStart"/>
            <w:proofErr w:type="gramStart"/>
            <w:r>
              <w:rPr>
                <w:rFonts w:ascii="Arial" w:hAnsi="Arial" w:cs="Arial"/>
                <w:color w:val="594F4F"/>
                <w:sz w:val="21"/>
                <w:szCs w:val="21"/>
              </w:rPr>
              <w:t>spliterator</w:t>
            </w:r>
            <w:proofErr w:type="spellEnd"/>
            <w:r>
              <w:rPr>
                <w:rFonts w:ascii="Arial" w:hAnsi="Arial" w:cs="Arial"/>
                <w:color w:val="594F4F"/>
                <w:sz w:val="21"/>
                <w:szCs w:val="21"/>
              </w:rPr>
              <w:t>(</w:t>
            </w:r>
            <w:proofErr w:type="gramEnd"/>
            <w:r>
              <w:rPr>
                <w:rFonts w:ascii="Arial" w:hAnsi="Arial" w:cs="Arial"/>
                <w:color w:val="594F4F"/>
                <w:sz w:val="21"/>
                <w:szCs w:val="21"/>
              </w:rPr>
              <w:t>)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get </w:t>
            </w:r>
            <w:proofErr w:type="spellStart"/>
            <w:r>
              <w:rPr>
                <w:rFonts w:ascii="Arial" w:hAnsi="Arial" w:cs="Arial"/>
                <w:color w:val="594F4F"/>
                <w:sz w:val="21"/>
                <w:szCs w:val="21"/>
              </w:rPr>
              <w:t>Iterator</w:t>
            </w:r>
            <w:proofErr w:type="spellEnd"/>
            <w:r>
              <w:rPr>
                <w:rFonts w:ascii="Arial" w:hAnsi="Arial" w:cs="Arial"/>
                <w:color w:val="594F4F"/>
                <w:sz w:val="21"/>
                <w:szCs w:val="21"/>
              </w:rPr>
              <w:t xml:space="preserve"> by calling </w:t>
            </w:r>
            <w:proofErr w:type="spellStart"/>
            <w:proofErr w:type="gramStart"/>
            <w:r>
              <w:rPr>
                <w:rFonts w:ascii="Arial" w:hAnsi="Arial" w:cs="Arial"/>
                <w:color w:val="594F4F"/>
                <w:sz w:val="21"/>
                <w:szCs w:val="21"/>
              </w:rPr>
              <w:t>iterator</w:t>
            </w:r>
            <w:proofErr w:type="spellEnd"/>
            <w:r>
              <w:rPr>
                <w:rFonts w:ascii="Arial" w:hAnsi="Arial" w:cs="Arial"/>
                <w:color w:val="594F4F"/>
                <w:sz w:val="21"/>
                <w:szCs w:val="21"/>
              </w:rPr>
              <w:t>(</w:t>
            </w:r>
            <w:proofErr w:type="gramEnd"/>
            <w:r>
              <w:rPr>
                <w:rFonts w:ascii="Arial" w:hAnsi="Arial" w:cs="Arial"/>
                <w:color w:val="594F4F"/>
                <w:sz w:val="21"/>
                <w:szCs w:val="21"/>
              </w:rPr>
              <w:t>) method on Collection Object.</w:t>
            </w:r>
          </w:p>
        </w:tc>
      </w:tr>
      <w:tr w:rsidR="009F0117" w:rsidTr="009F0117">
        <w:trPr>
          <w:trHeight w:val="134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 xml:space="preserve">Important Method: </w:t>
            </w:r>
            <w:proofErr w:type="spellStart"/>
            <w:r w:rsidRPr="00D905CE">
              <w:rPr>
                <w:rFonts w:ascii="Arial" w:hAnsi="Arial" w:cs="Arial"/>
                <w:color w:val="594F4F"/>
                <w:sz w:val="21"/>
                <w:szCs w:val="21"/>
                <w:highlight w:val="yellow"/>
              </w:rPr>
              <w:t>tryAdvance</w:t>
            </w:r>
            <w:proofErr w:type="spellEnd"/>
            <w:r w:rsidRPr="00D905CE">
              <w:rPr>
                <w:rFonts w:ascii="Arial" w:hAnsi="Arial" w:cs="Arial"/>
                <w:color w:val="594F4F"/>
                <w:sz w:val="21"/>
                <w:szCs w:val="21"/>
                <w:highlight w:val="yellow"/>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 xml:space="preserve">Important Methods: next(), </w:t>
            </w:r>
            <w:proofErr w:type="spellStart"/>
            <w:r w:rsidRPr="00D905CE">
              <w:rPr>
                <w:rFonts w:ascii="Arial" w:hAnsi="Arial" w:cs="Arial"/>
                <w:color w:val="594F4F"/>
                <w:sz w:val="21"/>
                <w:szCs w:val="21"/>
                <w:highlight w:val="yellow"/>
              </w:rPr>
              <w:t>hasNext</w:t>
            </w:r>
            <w:proofErr w:type="spellEnd"/>
            <w:r w:rsidRPr="00D905CE">
              <w:rPr>
                <w:rFonts w:ascii="Arial" w:hAnsi="Arial" w:cs="Arial"/>
                <w:color w:val="594F4F"/>
                <w:sz w:val="21"/>
                <w:szCs w:val="21"/>
                <w:highlight w:val="yellow"/>
              </w:rPr>
              <w:t>()</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Optional in Java 8? What is the use of </w:t>
      </w:r>
      <w:proofErr w:type="spellStart"/>
      <w:r>
        <w:rPr>
          <w:rFonts w:ascii="Arial" w:hAnsi="Arial" w:cs="Arial"/>
          <w:color w:val="000000"/>
          <w:sz w:val="36"/>
          <w:szCs w:val="36"/>
        </w:rPr>
        <w:t>Optional</w:t>
      </w:r>
      <w:proofErr w:type="gramStart"/>
      <w:r>
        <w:rPr>
          <w:rFonts w:ascii="Arial" w:hAnsi="Arial" w:cs="Arial"/>
          <w:color w:val="000000"/>
          <w:sz w:val="36"/>
          <w:szCs w:val="36"/>
        </w:rPr>
        <w:t>?Advantages</w:t>
      </w:r>
      <w:proofErr w:type="spellEnd"/>
      <w:proofErr w:type="gramEnd"/>
      <w:r>
        <w:rPr>
          <w:rFonts w:ascii="Arial" w:hAnsi="Arial" w:cs="Arial"/>
          <w:color w:val="000000"/>
          <w:sz w:val="36"/>
          <w:szCs w:val="36"/>
        </w:rPr>
        <w:t xml:space="preserve"> of Java 8 Optional?</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Optional</w:t>
      </w:r>
      <w:proofErr w:type="gramStart"/>
      <w:r>
        <w:rPr>
          <w:rStyle w:val="Strong"/>
          <w:rFonts w:ascii="Arial" w:hAnsi="Arial" w:cs="Arial"/>
          <w:color w:val="666666"/>
        </w:rPr>
        <w:t>:</w:t>
      </w:r>
      <w:proofErr w:type="gramEnd"/>
      <w:r>
        <w:rPr>
          <w:rFonts w:ascii="Arial" w:hAnsi="Arial" w:cs="Arial"/>
          <w:color w:val="666666"/>
        </w:rPr>
        <w:br/>
      </w:r>
      <w:r w:rsidRPr="00B307DC">
        <w:rPr>
          <w:rFonts w:ascii="Arial" w:hAnsi="Arial" w:cs="Arial"/>
          <w:color w:val="666666"/>
          <w:highlight w:val="yellow"/>
        </w:rPr>
        <w:t>Optional is a final Class introduced as part of Java SE 8.</w:t>
      </w:r>
      <w:r>
        <w:rPr>
          <w:rFonts w:ascii="Arial" w:hAnsi="Arial" w:cs="Arial"/>
          <w:color w:val="666666"/>
        </w:rPr>
        <w:t xml:space="preserve"> It is defined in </w:t>
      </w:r>
      <w:proofErr w:type="spellStart"/>
      <w:r>
        <w:rPr>
          <w:rFonts w:ascii="Arial" w:hAnsi="Arial" w:cs="Arial"/>
          <w:color w:val="666666"/>
        </w:rPr>
        <w:t>java.util</w:t>
      </w:r>
      <w:proofErr w:type="spellEnd"/>
      <w:r>
        <w:rPr>
          <w:rFonts w:ascii="Arial" w:hAnsi="Arial" w:cs="Arial"/>
          <w:color w:val="666666"/>
        </w:rPr>
        <w:t xml:space="preserve"> package.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It is used to represent optional values that is either exist or not exist. </w:t>
      </w:r>
      <w:r w:rsidRPr="00194080">
        <w:rPr>
          <w:rFonts w:ascii="Arial" w:hAnsi="Arial" w:cs="Arial"/>
          <w:color w:val="666666"/>
          <w:highlight w:val="yellow"/>
        </w:rPr>
        <w:t>It can contain either one value or zero value</w:t>
      </w:r>
      <w:r>
        <w:rPr>
          <w:rFonts w:ascii="Arial" w:hAnsi="Arial" w:cs="Arial"/>
          <w:color w:val="666666"/>
        </w:rPr>
        <w:t>. If it contains a value, we can get it. Otherwise, we get nothing.</w:t>
      </w:r>
      <w:r w:rsidR="00B307DC">
        <w:rPr>
          <w:rFonts w:ascii="Arial" w:hAnsi="Arial" w:cs="Arial"/>
          <w:color w:val="666666"/>
        </w:rPr>
        <w:t xml:space="preserve">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It is a bounded collection that is it contains at most one element only. It is an alternative to “null” value.</w:t>
      </w:r>
    </w:p>
    <w:p w:rsidR="009F0117" w:rsidRPr="00956CFD" w:rsidRDefault="009F0117" w:rsidP="009F0117">
      <w:pPr>
        <w:pStyle w:val="NormalWeb"/>
        <w:shd w:val="clear" w:color="auto" w:fill="FFFFFF"/>
        <w:spacing w:before="0" w:beforeAutospacing="0" w:after="390" w:afterAutospacing="0"/>
        <w:rPr>
          <w:rFonts w:ascii="Arial" w:hAnsi="Arial" w:cs="Arial"/>
          <w:color w:val="666666"/>
          <w:highlight w:val="yellow"/>
        </w:rPr>
      </w:pPr>
      <w:r w:rsidRPr="00956CFD">
        <w:rPr>
          <w:rStyle w:val="Strong"/>
          <w:rFonts w:ascii="Arial" w:hAnsi="Arial" w:cs="Arial"/>
          <w:color w:val="666666"/>
        </w:rPr>
        <w:t>Main Advantage of Optional is: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 checks.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w:t>
      </w:r>
      <w:proofErr w:type="spellStart"/>
      <w:r w:rsidRPr="00956CFD">
        <w:rPr>
          <w:rFonts w:ascii="Arial" w:hAnsi="Arial" w:cs="Arial"/>
          <w:color w:val="666666"/>
          <w:highlight w:val="yellow"/>
        </w:rPr>
        <w:t>NullPointerException</w:t>
      </w:r>
      <w:proofErr w:type="spellEnd"/>
      <w:r w:rsidRPr="00956CFD">
        <w:rPr>
          <w:rFonts w:ascii="Arial" w:hAnsi="Arial" w:cs="Arial"/>
          <w:color w:val="666666"/>
          <w:highlight w:val="yellow"/>
        </w:rPr>
        <w:t>”.</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Type Inference? Is Type Inference available in older versions like Java 7 and </w:t>
      </w:r>
      <w:proofErr w:type="gramStart"/>
      <w:r>
        <w:rPr>
          <w:rFonts w:ascii="Arial" w:hAnsi="Arial" w:cs="Arial"/>
          <w:color w:val="000000"/>
          <w:sz w:val="36"/>
          <w:szCs w:val="36"/>
        </w:rPr>
        <w:t>Before</w:t>
      </w:r>
      <w:proofErr w:type="gramEnd"/>
      <w:r>
        <w:rPr>
          <w:rFonts w:ascii="Arial" w:hAnsi="Arial" w:cs="Arial"/>
          <w:color w:val="000000"/>
          <w:sz w:val="36"/>
          <w:szCs w:val="36"/>
        </w:rPr>
        <w:t xml:space="preserve"> 7 or it is available only in Java SE 8?</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Before Java 7:-</w:t>
      </w:r>
      <w:r>
        <w:rPr>
          <w:rFonts w:ascii="Arial" w:hAnsi="Arial" w:cs="Arial"/>
          <w:color w:val="666666"/>
        </w:rPr>
        <w:br/>
        <w:t>Let us explore Java arrays. Define a String of Array with values as shown below:</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"Java 7"</w:t>
      </w:r>
      <w:r>
        <w:rPr>
          <w:rStyle w:val="pun"/>
          <w:color w:val="666600"/>
          <w:sz w:val="24"/>
          <w:szCs w:val="24"/>
        </w:rPr>
        <w:t>,</w:t>
      </w:r>
      <w:r>
        <w:rPr>
          <w:rStyle w:val="pln"/>
          <w:color w:val="000000"/>
          <w:sz w:val="24"/>
          <w:szCs w:val="24"/>
        </w:rPr>
        <w:t xml:space="preserve"> </w:t>
      </w:r>
      <w:r>
        <w:rPr>
          <w:rStyle w:val="str"/>
          <w:color w:val="008800"/>
          <w:sz w:val="24"/>
          <w:szCs w:val="24"/>
        </w:rPr>
        <w:t>"Java 8"</w:t>
      </w:r>
      <w:r>
        <w:rPr>
          <w:rStyle w:val="pun"/>
          <w:color w:val="666600"/>
          <w:sz w:val="24"/>
          <w:szCs w:val="24"/>
        </w:rPr>
        <w:t>,</w:t>
      </w:r>
      <w:r>
        <w:rPr>
          <w:rStyle w:val="pln"/>
          <w:color w:val="000000"/>
          <w:sz w:val="24"/>
          <w:szCs w:val="24"/>
        </w:rPr>
        <w:t xml:space="preserve"> </w:t>
      </w:r>
      <w:r>
        <w:rPr>
          <w:rStyle w:val="str"/>
          <w:color w:val="008800"/>
          <w:sz w:val="24"/>
          <w:szCs w:val="24"/>
        </w:rPr>
        <w:t>"Java 9"</w:t>
      </w:r>
      <w:r>
        <w:rPr>
          <w:rStyle w:val="pln"/>
          <w:color w:val="000000"/>
          <w:sz w:val="24"/>
          <w:szCs w:val="24"/>
        </w:rPr>
        <w:t xml:space="preserve"> </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we have assigned some String values at right side, but not defined it’s type. Java Compiler automatically infers </w:t>
      </w:r>
      <w:proofErr w:type="gramStart"/>
      <w:r>
        <w:rPr>
          <w:rFonts w:ascii="Arial" w:hAnsi="Arial" w:cs="Arial"/>
          <w:color w:val="666666"/>
        </w:rPr>
        <w:t>it’s</w:t>
      </w:r>
      <w:proofErr w:type="gramEnd"/>
      <w:r>
        <w:rPr>
          <w:rFonts w:ascii="Arial" w:hAnsi="Arial" w:cs="Arial"/>
          <w:color w:val="666666"/>
        </w:rPr>
        <w:t xml:space="preserve"> type and creates a String of Array.</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7:-</w:t>
      </w:r>
      <w:r>
        <w:rPr>
          <w:rFonts w:ascii="Arial" w:hAnsi="Arial" w:cs="Arial"/>
          <w:color w:val="666666"/>
        </w:rPr>
        <w:br/>
        <w:t>Oracle Corporation has introduced “Diamond Operator” new feature in Java SE 7 to avoid unnecessary Type definition in Generics.</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Map</w:t>
      </w:r>
      <w:r>
        <w:rPr>
          <w:rStyle w:val="pun"/>
          <w:color w:val="666600"/>
          <w:sz w:val="24"/>
          <w:szCs w:val="24"/>
        </w:rPr>
        <w:t>&lt;</w:t>
      </w:r>
      <w:proofErr w:type="spellStart"/>
      <w:r>
        <w:rPr>
          <w:rStyle w:val="typ"/>
          <w:color w:val="660066"/>
          <w:sz w:val="24"/>
          <w:szCs w:val="24"/>
        </w:rPr>
        <w:t>String</w:t>
      </w:r>
      <w:proofErr w:type="gramStart"/>
      <w:r>
        <w:rPr>
          <w:rStyle w:val="pun"/>
          <w:color w:val="666600"/>
          <w:sz w:val="24"/>
          <w:szCs w:val="24"/>
        </w:rPr>
        <w:t>,</w:t>
      </w:r>
      <w:r>
        <w:rPr>
          <w:rStyle w:val="typ"/>
          <w:color w:val="660066"/>
          <w:sz w:val="24"/>
          <w:szCs w:val="24"/>
        </w:rPr>
        <w:t>List</w:t>
      </w:r>
      <w:proofErr w:type="spellEnd"/>
      <w:proofErr w:type="gramEnd"/>
      <w:r>
        <w:rPr>
          <w:rStyle w:val="pun"/>
          <w:color w:val="666600"/>
          <w:sz w:val="24"/>
          <w:szCs w:val="24"/>
        </w:rPr>
        <w:t>&lt;</w:t>
      </w:r>
      <w:r>
        <w:rPr>
          <w:rStyle w:val="typ"/>
          <w:color w:val="660066"/>
          <w:sz w:val="24"/>
          <w:szCs w:val="24"/>
        </w:rPr>
        <w:t>Customer</w:t>
      </w:r>
      <w:r>
        <w:rPr>
          <w:rStyle w:val="pun"/>
          <w:color w:val="666600"/>
          <w:sz w:val="24"/>
          <w:szCs w:val="24"/>
        </w:rPr>
        <w:t>&gt;&gt;</w:t>
      </w:r>
      <w:r>
        <w:rPr>
          <w:rStyle w:val="pln"/>
          <w:color w:val="000000"/>
          <w:sz w:val="24"/>
          <w:szCs w:val="24"/>
        </w:rPr>
        <w:t xml:space="preserve"> </w:t>
      </w:r>
      <w:proofErr w:type="spellStart"/>
      <w:r>
        <w:rPr>
          <w:rStyle w:val="pln"/>
          <w:color w:val="000000"/>
          <w:sz w:val="24"/>
          <w:szCs w:val="24"/>
        </w:rPr>
        <w:t>customerInfoByCity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HashMap</w:t>
      </w:r>
      <w:proofErr w:type="spellEnd"/>
      <w:r>
        <w:rPr>
          <w:rStyle w:val="pun"/>
          <w:color w:val="666600"/>
          <w:sz w:val="24"/>
          <w:szCs w:val="24"/>
        </w:rPr>
        <w:t>&lt;&gt;();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 xml:space="preserve">Oracle Corporation has enhanced this Type Inference concept a lot in Java SE 8. We use this concept to define Lambda Expressions, Functions, </w:t>
      </w:r>
      <w:proofErr w:type="gramStart"/>
      <w:r>
        <w:rPr>
          <w:rFonts w:ascii="Arial" w:hAnsi="Arial" w:cs="Arial"/>
          <w:color w:val="666666"/>
        </w:rPr>
        <w:t>Method</w:t>
      </w:r>
      <w:proofErr w:type="gramEnd"/>
      <w:r>
        <w:rPr>
          <w:rFonts w:ascii="Arial" w:hAnsi="Arial" w:cs="Arial"/>
          <w:color w:val="666666"/>
        </w:rPr>
        <w:t xml:space="preserve"> References etc.</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lastRenderedPageBreak/>
        <w:t>ToIntBiFunction</w:t>
      </w:r>
      <w:proofErr w:type="spellEnd"/>
      <w:r>
        <w:rPr>
          <w:rStyle w:val="pun"/>
          <w:color w:val="666600"/>
          <w:sz w:val="24"/>
          <w:szCs w:val="24"/>
        </w:rPr>
        <w:t>&lt;</w:t>
      </w:r>
      <w:proofErr w:type="spellStart"/>
      <w:r>
        <w:rPr>
          <w:rStyle w:val="typ"/>
          <w:color w:val="660066"/>
          <w:sz w:val="24"/>
          <w:szCs w:val="24"/>
        </w:rPr>
        <w:t>Integer</w:t>
      </w:r>
      <w:proofErr w:type="gramStart"/>
      <w:r>
        <w:rPr>
          <w:rStyle w:val="pun"/>
          <w:color w:val="666600"/>
          <w:sz w:val="24"/>
          <w:szCs w:val="24"/>
        </w:rPr>
        <w:t>,</w:t>
      </w:r>
      <w:r>
        <w:rPr>
          <w:rStyle w:val="typ"/>
          <w:color w:val="660066"/>
          <w:sz w:val="24"/>
          <w:szCs w:val="24"/>
        </w:rPr>
        <w:t>Integer</w:t>
      </w:r>
      <w:proofErr w:type="spellEnd"/>
      <w:proofErr w:type="gramEnd"/>
      <w:r>
        <w:rPr>
          <w:rStyle w:val="pun"/>
          <w:color w:val="666600"/>
          <w:sz w:val="24"/>
          <w:szCs w:val="24"/>
        </w:rPr>
        <w:t>&gt;</w:t>
      </w:r>
      <w:r>
        <w:rPr>
          <w:rStyle w:val="pln"/>
          <w:color w:val="000000"/>
          <w:sz w:val="24"/>
          <w:szCs w:val="24"/>
        </w:rPr>
        <w:t xml:space="preserve"> add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r>
        <w:rPr>
          <w:rStyle w:val="pln"/>
          <w:color w:val="000000"/>
          <w:sz w:val="24"/>
          <w:szCs w:val="24"/>
        </w:rPr>
        <w:t>a</w:t>
      </w:r>
      <w:r>
        <w:rPr>
          <w:rStyle w:val="pun"/>
          <w:color w:val="666600"/>
          <w:sz w:val="24"/>
          <w:szCs w:val="24"/>
        </w:rPr>
        <w:t>,</w:t>
      </w:r>
      <w:r>
        <w:rPr>
          <w:rStyle w:val="pln"/>
          <w:color w:val="000000"/>
          <w:sz w:val="24"/>
          <w:szCs w:val="24"/>
        </w:rPr>
        <w:t>b</w:t>
      </w:r>
      <w:proofErr w:type="spellEnd"/>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a </w:t>
      </w:r>
      <w:r>
        <w:rPr>
          <w:rStyle w:val="pun"/>
          <w:color w:val="666600"/>
          <w:sz w:val="24"/>
          <w:szCs w:val="24"/>
        </w:rPr>
        <w:t>+</w:t>
      </w:r>
      <w:r>
        <w:rPr>
          <w:rStyle w:val="pln"/>
          <w:color w:val="000000"/>
          <w:sz w:val="24"/>
          <w:szCs w:val="24"/>
        </w:rPr>
        <w:t xml:space="preserve"> b</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t>
      </w:r>
      <w:r w:rsidRPr="000245E8">
        <w:rPr>
          <w:rFonts w:ascii="Arial" w:hAnsi="Arial" w:cs="Arial"/>
          <w:color w:val="666666"/>
          <w:highlight w:val="yellow"/>
        </w:rPr>
        <w:t>Java Compiler observes the type definition available at left-side and</w:t>
      </w:r>
      <w:r>
        <w:rPr>
          <w:rFonts w:ascii="Arial" w:hAnsi="Arial" w:cs="Arial"/>
          <w:color w:val="666666"/>
        </w:rPr>
        <w:t xml:space="preserve"> determines the type of Lambda Expression parameters </w:t>
      </w:r>
      <w:proofErr w:type="gramStart"/>
      <w:r>
        <w:rPr>
          <w:rFonts w:ascii="Arial" w:hAnsi="Arial" w:cs="Arial"/>
          <w:color w:val="666666"/>
        </w:rPr>
        <w:t>a and</w:t>
      </w:r>
      <w:proofErr w:type="gramEnd"/>
      <w:r>
        <w:rPr>
          <w:rFonts w:ascii="Arial" w:hAnsi="Arial" w:cs="Arial"/>
          <w:color w:val="666666"/>
        </w:rPr>
        <w:t xml:space="preserve"> b as Integers.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it about Java 8 Interview Questions.</w:t>
      </w:r>
    </w:p>
    <w:p w:rsidR="009F0117" w:rsidRPr="009F0CEC"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832B1A" w:rsidRDefault="00832B1A" w:rsidP="00832B1A">
      <w:pPr>
        <w:pStyle w:val="Heading1"/>
        <w:spacing w:before="0"/>
        <w:rPr>
          <w:rFonts w:ascii="Helvetica" w:hAnsi="Helvetica" w:cs="Helvetica"/>
          <w:color w:val="000000"/>
        </w:rPr>
      </w:pPr>
      <w:r>
        <w:rPr>
          <w:rFonts w:ascii="Helvetica" w:hAnsi="Helvetica" w:cs="Helvetica"/>
          <w:color w:val="000000"/>
        </w:rPr>
        <w:t>=============Java Lambda Expressions===================</w:t>
      </w:r>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9" w:anchor="single-method-interface" w:history="1">
        <w:r w:rsidR="00832B1A">
          <w:rPr>
            <w:rStyle w:val="Hyperlink"/>
            <w:rFonts w:ascii="Helvetica" w:hAnsi="Helvetica" w:cs="Helvetica"/>
            <w:color w:val="333399"/>
            <w:sz w:val="27"/>
            <w:szCs w:val="27"/>
          </w:rPr>
          <w:t>Java Lambdas and the Single Method Interface</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0" w:anchor="matching-lambdas-to-interfaces" w:history="1">
        <w:r w:rsidR="00832B1A">
          <w:rPr>
            <w:rStyle w:val="Hyperlink"/>
            <w:rFonts w:ascii="Helvetica" w:hAnsi="Helvetica" w:cs="Helvetica"/>
            <w:color w:val="333399"/>
            <w:sz w:val="27"/>
            <w:szCs w:val="27"/>
          </w:rPr>
          <w:t>Matching Lambdas to Interfaces</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1" w:anchor="type-inference" w:history="1">
        <w:r w:rsidR="00832B1A">
          <w:rPr>
            <w:rStyle w:val="Hyperlink"/>
            <w:rFonts w:ascii="Helvetica" w:hAnsi="Helvetica" w:cs="Helvetica"/>
            <w:color w:val="333399"/>
            <w:sz w:val="27"/>
            <w:szCs w:val="27"/>
          </w:rPr>
          <w:t>Lambda Type Inference</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2" w:anchor="lambda-parameters" w:history="1">
        <w:r w:rsidR="00832B1A">
          <w:rPr>
            <w:rStyle w:val="Hyperlink"/>
            <w:rFonts w:ascii="Helvetica" w:hAnsi="Helvetica" w:cs="Helvetica"/>
            <w:color w:val="333399"/>
            <w:sz w:val="27"/>
            <w:szCs w:val="27"/>
          </w:rPr>
          <w:t>Lambda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3" w:anchor="zero-parameter" w:history="1">
        <w:r w:rsidR="00832B1A">
          <w:rPr>
            <w:rStyle w:val="Hyperlink"/>
            <w:rFonts w:ascii="Helvetica" w:hAnsi="Helvetica" w:cs="Helvetica"/>
            <w:color w:val="333399"/>
            <w:sz w:val="27"/>
            <w:szCs w:val="27"/>
          </w:rPr>
          <w:t>Zero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4" w:anchor="one-parameter" w:history="1">
        <w:r w:rsidR="00832B1A">
          <w:rPr>
            <w:rStyle w:val="Hyperlink"/>
            <w:rFonts w:ascii="Helvetica" w:hAnsi="Helvetica" w:cs="Helvetica"/>
            <w:color w:val="333399"/>
            <w:sz w:val="27"/>
            <w:szCs w:val="27"/>
          </w:rPr>
          <w:t>One Parameter</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5" w:anchor="multiple-parameters" w:history="1">
        <w:r w:rsidR="00832B1A">
          <w:rPr>
            <w:rStyle w:val="Hyperlink"/>
            <w:rFonts w:ascii="Helvetica" w:hAnsi="Helvetica" w:cs="Helvetica"/>
            <w:color w:val="333399"/>
            <w:sz w:val="27"/>
            <w:szCs w:val="27"/>
          </w:rPr>
          <w:t>Multiple Parameters</w:t>
        </w:r>
      </w:hyperlink>
    </w:p>
    <w:p w:rsidR="00832B1A" w:rsidRDefault="00F51274" w:rsidP="00832B1A">
      <w:pPr>
        <w:numPr>
          <w:ilvl w:val="1"/>
          <w:numId w:val="8"/>
        </w:numPr>
        <w:spacing w:before="90" w:after="90" w:line="240" w:lineRule="auto"/>
        <w:rPr>
          <w:rFonts w:ascii="Helvetica" w:hAnsi="Helvetica" w:cs="Helvetica"/>
          <w:color w:val="000000"/>
          <w:sz w:val="27"/>
          <w:szCs w:val="27"/>
        </w:rPr>
      </w:pPr>
      <w:hyperlink r:id="rId16" w:anchor="parameter-types" w:history="1">
        <w:r w:rsidR="00832B1A">
          <w:rPr>
            <w:rStyle w:val="Hyperlink"/>
            <w:rFonts w:ascii="Helvetica" w:hAnsi="Helvetica" w:cs="Helvetica"/>
            <w:color w:val="333399"/>
            <w:sz w:val="27"/>
            <w:szCs w:val="27"/>
          </w:rPr>
          <w:t>Parameter Types</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7" w:anchor="lambda-body" w:history="1">
        <w:r w:rsidR="00832B1A">
          <w:rPr>
            <w:rStyle w:val="Hyperlink"/>
            <w:rFonts w:ascii="Helvetica" w:hAnsi="Helvetica" w:cs="Helvetica"/>
            <w:color w:val="333399"/>
            <w:sz w:val="27"/>
            <w:szCs w:val="27"/>
          </w:rPr>
          <w:t>Lambda Function Body</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8" w:anchor="returning values-from-lambda-expression" w:history="1">
        <w:r w:rsidR="00832B1A">
          <w:rPr>
            <w:rStyle w:val="Hyperlink"/>
            <w:rFonts w:ascii="Helvetica" w:hAnsi="Helvetica" w:cs="Helvetica"/>
            <w:color w:val="333399"/>
            <w:sz w:val="27"/>
            <w:szCs w:val="27"/>
          </w:rPr>
          <w:t>Returning a Value From a Lambda Expression</w:t>
        </w:r>
      </w:hyperlink>
    </w:p>
    <w:p w:rsidR="00832B1A" w:rsidRDefault="00F51274" w:rsidP="00832B1A">
      <w:pPr>
        <w:numPr>
          <w:ilvl w:val="0"/>
          <w:numId w:val="8"/>
        </w:numPr>
        <w:spacing w:before="90" w:after="90" w:line="240" w:lineRule="auto"/>
        <w:rPr>
          <w:rFonts w:ascii="Helvetica" w:hAnsi="Helvetica" w:cs="Helvetica"/>
          <w:color w:val="000000"/>
          <w:sz w:val="27"/>
          <w:szCs w:val="27"/>
        </w:rPr>
      </w:pPr>
      <w:hyperlink r:id="rId19" w:anchor="lambdas-as-objects" w:history="1">
        <w:r w:rsidR="00832B1A">
          <w:rPr>
            <w:rStyle w:val="Hyperlink"/>
            <w:rFonts w:ascii="Helvetica" w:hAnsi="Helvetica" w:cs="Helvetica"/>
            <w:color w:val="333399"/>
            <w:sz w:val="27"/>
            <w:szCs w:val="27"/>
          </w:rPr>
          <w:t>Lambdas as Objects</w:t>
        </w:r>
      </w:hyperlink>
    </w:p>
    <w:tbl>
      <w:tblPr>
        <w:tblW w:w="0" w:type="auto"/>
        <w:tblCellSpacing w:w="15" w:type="dxa"/>
        <w:tblCellMar>
          <w:top w:w="15" w:type="dxa"/>
          <w:left w:w="15" w:type="dxa"/>
          <w:bottom w:w="15" w:type="dxa"/>
          <w:right w:w="15" w:type="dxa"/>
        </w:tblCellMar>
        <w:tblLook w:val="04A0"/>
      </w:tblPr>
      <w:tblGrid>
        <w:gridCol w:w="81"/>
        <w:gridCol w:w="2435"/>
      </w:tblGrid>
      <w:tr w:rsidR="00832B1A" w:rsidTr="00832B1A">
        <w:trPr>
          <w:tblCellSpacing w:w="15" w:type="dxa"/>
        </w:trPr>
        <w:tc>
          <w:tcPr>
            <w:tcW w:w="0" w:type="auto"/>
            <w:vAlign w:val="center"/>
            <w:hideMark/>
          </w:tcPr>
          <w:p w:rsidR="00832B1A" w:rsidRDefault="00832B1A">
            <w:pPr>
              <w:rPr>
                <w:sz w:val="24"/>
                <w:szCs w:val="24"/>
              </w:rPr>
            </w:pPr>
          </w:p>
        </w:tc>
        <w:tc>
          <w:tcPr>
            <w:tcW w:w="0" w:type="auto"/>
            <w:vAlign w:val="center"/>
            <w:hideMark/>
          </w:tcPr>
          <w:p w:rsidR="00832B1A" w:rsidRDefault="00832B1A">
            <w:pPr>
              <w:pStyle w:val="NormalWeb"/>
              <w:spacing w:before="0" w:beforeAutospacing="0" w:after="90" w:afterAutospacing="0"/>
            </w:pPr>
            <w:proofErr w:type="spellStart"/>
            <w:r>
              <w:t>Jakob</w:t>
            </w:r>
            <w:proofErr w:type="spellEnd"/>
            <w:r>
              <w:t xml:space="preserve"> </w:t>
            </w:r>
            <w:proofErr w:type="spellStart"/>
            <w:r>
              <w:t>Jenkov</w:t>
            </w:r>
            <w:proofErr w:type="spellEnd"/>
            <w:r>
              <w:br/>
              <w:t>Last update: 2015-03-10</w:t>
            </w:r>
          </w:p>
          <w:p w:rsidR="00832B1A" w:rsidRDefault="00832B1A" w:rsidP="00832B1A">
            <w:pPr>
              <w:rPr>
                <w:sz w:val="24"/>
                <w:szCs w:val="24"/>
              </w:rPr>
            </w:pPr>
            <w:r>
              <w:t>    </w:t>
            </w:r>
          </w:p>
        </w:tc>
      </w:tr>
    </w:tbl>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are new in Java 8. Java lambda expressions are Java's first step into functional programming. A Java lambda expression is thus a function which can be created without belonging to any class. A lambda expression can be passed around as if it was an object and executed on demand.</w:t>
      </w:r>
    </w:p>
    <w:p w:rsidR="00832B1A" w:rsidRDefault="00832B1A" w:rsidP="00832B1A">
      <w:pPr>
        <w:pStyle w:val="Heading2"/>
        <w:spacing w:before="360" w:beforeAutospacing="0" w:after="0" w:afterAutospacing="0"/>
        <w:rPr>
          <w:rFonts w:ascii="Helvetica" w:hAnsi="Helvetica" w:cs="Helvetica"/>
          <w:color w:val="000000"/>
        </w:rPr>
      </w:pPr>
      <w:bookmarkStart w:id="6" w:name="single-method-interface"/>
      <w:bookmarkEnd w:id="6"/>
      <w:r>
        <w:rPr>
          <w:rFonts w:ascii="Helvetica" w:hAnsi="Helvetica" w:cs="Helvetica"/>
          <w:color w:val="000000"/>
        </w:rPr>
        <w:t>Java Lambdas and the Single Method Interface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lastRenderedPageBreak/>
        <w:t>public</w:t>
      </w:r>
      <w:proofErr w:type="gramEnd"/>
      <w:r>
        <w:rPr>
          <w:color w:val="000000"/>
        </w:rPr>
        <w:t xml:space="preserve"> interface </w:t>
      </w:r>
      <w:proofErr w:type="spellStart"/>
      <w:r>
        <w:rPr>
          <w:color w:val="000000"/>
        </w:rPr>
        <w:t>StateChangeListener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This Java interface defines a single method which is called whenever the state changes (in whatever is being observed).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proofErr w:type="spellStart"/>
      <w:r>
        <w:rPr>
          <w:rStyle w:val="HTMLCode"/>
          <w:color w:val="000000"/>
          <w:sz w:val="21"/>
          <w:szCs w:val="21"/>
        </w:rPr>
        <w:t>StateOwner</w:t>
      </w:r>
      <w:proofErr w:type="spellEnd"/>
      <w:r>
        <w:rPr>
          <w:rFonts w:ascii="Helvetica" w:hAnsi="Helvetica" w:cs="Helvetica"/>
          <w:color w:val="000000"/>
          <w:sz w:val="27"/>
          <w:szCs w:val="27"/>
        </w:rPr>
        <w:t> which can register state event listeners.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StateOwner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addStateListener</w:t>
      </w:r>
      <w:proofErr w:type="spellEnd"/>
      <w:r>
        <w:rPr>
          <w:color w:val="000000"/>
        </w:rPr>
        <w:t>(</w:t>
      </w:r>
      <w:proofErr w:type="spellStart"/>
      <w:r>
        <w:rPr>
          <w:color w:val="000000"/>
        </w:rPr>
        <w:t>StateChangeListener</w:t>
      </w:r>
      <w:proofErr w:type="spellEnd"/>
      <w:r>
        <w:rPr>
          <w:color w:val="000000"/>
        </w:rPr>
        <w:t xml:space="preserve"> listener) { ...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First a </w:t>
      </w:r>
      <w:proofErr w:type="spellStart"/>
      <w:r>
        <w:rPr>
          <w:rStyle w:val="HTMLCode"/>
          <w:color w:val="000000"/>
          <w:sz w:val="21"/>
          <w:szCs w:val="21"/>
        </w:rPr>
        <w:t>StateOwner</w:t>
      </w:r>
      <w:proofErr w:type="spellEnd"/>
      <w:r>
        <w:rPr>
          <w:rFonts w:ascii="Helvetica" w:hAnsi="Helvetica" w:cs="Helvetica"/>
          <w:color w:val="000000"/>
          <w:sz w:val="27"/>
          <w:szCs w:val="27"/>
        </w:rPr>
        <w:t> instance is created. Then an anonymous implementation of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r>
        <w:rPr>
          <w:rFonts w:ascii="Helvetica" w:hAnsi="Helvetica" w:cs="Helvetica"/>
          <w:color w:val="000000"/>
          <w:sz w:val="27"/>
          <w:szCs w:val="27"/>
        </w:rPr>
        <w:t xml:space="preserve"> is added as listener on the </w:t>
      </w:r>
      <w:proofErr w:type="spellStart"/>
      <w:r>
        <w:rPr>
          <w:rStyle w:val="HTMLCode"/>
          <w:color w:val="000000"/>
          <w:sz w:val="21"/>
          <w:szCs w:val="21"/>
        </w:rPr>
        <w:t>StateOwner</w:t>
      </w:r>
      <w:proofErr w:type="spellEnd"/>
      <w:r>
        <w:rPr>
          <w:rFonts w:ascii="Helvetica" w:hAnsi="Helvetica" w:cs="Helvetica"/>
          <w:color w:val="000000"/>
          <w:sz w:val="27"/>
          <w:szCs w:val="27"/>
        </w:rPr>
        <w:t> instance.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StateOwner</w:t>
      </w:r>
      <w:proofErr w:type="spellEnd"/>
      <w:r>
        <w:rPr>
          <w:color w:val="000000"/>
        </w:rPr>
        <w:t xml:space="preserve"> </w:t>
      </w:r>
      <w:proofErr w:type="spellStart"/>
      <w:r>
        <w:rPr>
          <w:color w:val="000000"/>
        </w:rPr>
        <w:t>stateOwner</w:t>
      </w:r>
      <w:proofErr w:type="spellEnd"/>
      <w:r>
        <w:rPr>
          <w:color w:val="000000"/>
        </w:rPr>
        <w:t xml:space="preserve"> = new </w:t>
      </w:r>
      <w:proofErr w:type="spellStart"/>
      <w:proofErr w:type="gramStart"/>
      <w:r>
        <w:rPr>
          <w:color w:val="000000"/>
        </w:rPr>
        <w:t>StateOwner</w:t>
      </w:r>
      <w:proofErr w:type="spellEnd"/>
      <w:r>
        <w:rPr>
          <w:color w:val="000000"/>
        </w:rPr>
        <w:t>(</w:t>
      </w:r>
      <w:proofErr w:type="gram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w:t>
      </w:r>
      <w:proofErr w:type="spellStart"/>
      <w:proofErr w:type="gramStart"/>
      <w:r>
        <w:rPr>
          <w:b/>
          <w:bCs/>
          <w:color w:val="000000"/>
        </w:rPr>
        <w:t>oldState</w:t>
      </w:r>
      <w:proofErr w:type="spellEnd"/>
      <w:proofErr w:type="gramEnd"/>
      <w:r>
        <w:rPr>
          <w:b/>
          <w:bCs/>
          <w:color w:val="000000"/>
        </w:rPr>
        <w:t xml:space="preserve">, </w:t>
      </w:r>
      <w:proofErr w:type="spellStart"/>
      <w:r>
        <w:rPr>
          <w:b/>
          <w:bCs/>
          <w:color w:val="000000"/>
        </w:rPr>
        <w:t>newState</w:t>
      </w:r>
      <w:proofErr w:type="spellEnd"/>
      <w:r>
        <w:rPr>
          <w:b/>
          <w:bCs/>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 xml:space="preserve">The lambda </w:t>
      </w:r>
      <w:proofErr w:type="gramStart"/>
      <w:r>
        <w:rPr>
          <w:rFonts w:ascii="Helvetica" w:hAnsi="Helvetica" w:cs="Helvetica"/>
          <w:color w:val="000000"/>
          <w:sz w:val="27"/>
          <w:szCs w:val="27"/>
        </w:rPr>
        <w:t>expressions is</w:t>
      </w:r>
      <w:proofErr w:type="gramEnd"/>
      <w:r>
        <w:rPr>
          <w:rFonts w:ascii="Helvetica" w:hAnsi="Helvetica" w:cs="Helvetica"/>
          <w:color w:val="000000"/>
          <w:sz w:val="27"/>
          <w:szCs w:val="27"/>
        </w:rPr>
        <w:t xml:space="preserve"> this part: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 is matched against the parameter type of the </w:t>
      </w:r>
      <w:proofErr w:type="spellStart"/>
      <w:proofErr w:type="gramStart"/>
      <w:r>
        <w:rPr>
          <w:rStyle w:val="HTMLCode"/>
          <w:color w:val="000000"/>
          <w:sz w:val="21"/>
          <w:szCs w:val="21"/>
        </w:rPr>
        <w:t>addStateListener</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method's parameter. If the lambda expression matches the parameter type (in this case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proofErr w:type="gramStart"/>
      <w:r>
        <w:rPr>
          <w:rFonts w:ascii="Helvetica" w:hAnsi="Helvetica" w:cs="Helvetica"/>
          <w:color w:val="000000"/>
          <w:sz w:val="27"/>
          <w:szCs w:val="27"/>
        </w:rPr>
        <w:t>) ,</w:t>
      </w:r>
      <w:proofErr w:type="gramEnd"/>
      <w:r>
        <w:rPr>
          <w:rFonts w:ascii="Helvetica" w:hAnsi="Helvetica" w:cs="Helvetica"/>
          <w:color w:val="000000"/>
          <w:sz w:val="27"/>
          <w:szCs w:val="27"/>
        </w:rPr>
        <w:t xml:space="preserve"> then the lambda expression is turned into a function that implements the same interface as that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can only be used where the type they are matched against is a single method interface. In the example above, a lambda expression is used as parameter where the parameter type was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 This interface only has a single method. Thus, the lambda expression is matched successfully against that interface.</w:t>
      </w:r>
    </w:p>
    <w:p w:rsidR="00832B1A" w:rsidRDefault="00832B1A" w:rsidP="00832B1A">
      <w:pPr>
        <w:pStyle w:val="Heading3"/>
        <w:rPr>
          <w:rFonts w:ascii="Helvetica" w:hAnsi="Helvetica" w:cs="Helvetica"/>
          <w:color w:val="000000"/>
          <w:sz w:val="27"/>
          <w:szCs w:val="27"/>
        </w:rPr>
      </w:pPr>
      <w:bookmarkStart w:id="7" w:name="matching-lambdas-to-interfaces"/>
      <w:bookmarkEnd w:id="7"/>
      <w:r>
        <w:rPr>
          <w:rFonts w:ascii="Helvetica" w:hAnsi="Helvetica" w:cs="Helvetica"/>
          <w:color w:val="000000"/>
        </w:rPr>
        <w:t>Matching Lambdas to Interfaces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single method interface is also sometimes referred to as a </w:t>
      </w:r>
      <w:r>
        <w:rPr>
          <w:rFonts w:ascii="Helvetica" w:hAnsi="Helvetica" w:cs="Helvetica"/>
          <w:i/>
          <w:iCs/>
          <w:color w:val="000000"/>
          <w:sz w:val="27"/>
          <w:szCs w:val="27"/>
        </w:rPr>
        <w:t>functional interface</w:t>
      </w:r>
      <w:r>
        <w:rPr>
          <w:rFonts w:ascii="Helvetica" w:hAnsi="Helvetica" w:cs="Helvetica"/>
          <w:color w:val="000000"/>
          <w:sz w:val="27"/>
          <w:szCs w:val="27"/>
        </w:rPr>
        <w:t>. Matching a Java lambda expression against a functional interface is divided into these steps:</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Does the interface have only one method?</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proofErr w:type="gramStart"/>
      <w:r>
        <w:rPr>
          <w:rFonts w:ascii="Helvetica" w:hAnsi="Helvetica" w:cs="Helvetica"/>
          <w:color w:val="000000"/>
          <w:sz w:val="27"/>
          <w:szCs w:val="27"/>
        </w:rPr>
        <w:t>Does the parameters</w:t>
      </w:r>
      <w:proofErr w:type="gramEnd"/>
      <w:r>
        <w:rPr>
          <w:rFonts w:ascii="Helvetica" w:hAnsi="Helvetica" w:cs="Helvetica"/>
          <w:color w:val="000000"/>
          <w:sz w:val="27"/>
          <w:szCs w:val="27"/>
        </w:rPr>
        <w:t xml:space="preserve"> of the lambda expression match the parameters of the single method?</w:t>
      </w:r>
    </w:p>
    <w:p w:rsidR="00832B1A" w:rsidRDefault="00832B1A" w:rsidP="00832B1A">
      <w:pPr>
        <w:numPr>
          <w:ilvl w:val="0"/>
          <w:numId w:val="9"/>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Does the return type of the lambda expression match the return type of the single method?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answer is yes to these three questions, then the given lambda expression is matched successfully against the interface.</w:t>
      </w:r>
    </w:p>
    <w:p w:rsidR="00832B1A" w:rsidRDefault="00832B1A" w:rsidP="00832B1A">
      <w:pPr>
        <w:pStyle w:val="Heading2"/>
        <w:spacing w:before="360" w:beforeAutospacing="0" w:after="0" w:afterAutospacing="0"/>
        <w:rPr>
          <w:rFonts w:ascii="Helvetica" w:hAnsi="Helvetica" w:cs="Helvetica"/>
          <w:color w:val="000000"/>
        </w:rPr>
      </w:pPr>
      <w:bookmarkStart w:id="8" w:name="type-inference"/>
      <w:bookmarkEnd w:id="8"/>
      <w:r>
        <w:rPr>
          <w:rFonts w:ascii="Helvetica" w:hAnsi="Helvetica" w:cs="Helvetica"/>
          <w:color w:val="000000"/>
        </w:rPr>
        <w:t>Lambda Type Inference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Before Java 8 you would have to specify what interface to implement, when making anonymous interface implementations. Here is the anonymous interface implementation example from the beginning of this text: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r>
        <w:rPr>
          <w:color w:val="000000"/>
        </w:rPr>
        <w:t xml:space="preserve">new </w:t>
      </w:r>
      <w:proofErr w:type="spellStart"/>
      <w:r>
        <w:rPr>
          <w:color w:val="000000"/>
        </w:rPr>
        <w:t>StateChangeListener</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With lambda expressions the type can often be </w:t>
      </w:r>
      <w:r>
        <w:rPr>
          <w:rFonts w:ascii="Helvetica" w:hAnsi="Helvetica" w:cs="Helvetica"/>
          <w:i/>
          <w:iCs/>
          <w:color w:val="000000"/>
          <w:sz w:val="27"/>
          <w:szCs w:val="27"/>
        </w:rPr>
        <w:t>inferred</w:t>
      </w:r>
      <w:r>
        <w:rPr>
          <w:rFonts w:ascii="Helvetica" w:hAnsi="Helvetica" w:cs="Helvetica"/>
          <w:color w:val="000000"/>
          <w:sz w:val="27"/>
          <w:szCs w:val="27"/>
        </w:rPr>
        <w:t> from the surrounding code. For instance, the interface type of the parameter can be inferred from the method declaration of the </w:t>
      </w:r>
      <w:proofErr w:type="spellStart"/>
      <w:proofErr w:type="gramStart"/>
      <w:r>
        <w:rPr>
          <w:rStyle w:val="HTMLCode"/>
          <w:color w:val="000000"/>
          <w:sz w:val="21"/>
          <w:szCs w:val="21"/>
        </w:rPr>
        <w:t>addStateListener</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method (the single method on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 This is called </w:t>
      </w:r>
      <w:r>
        <w:rPr>
          <w:rFonts w:ascii="Helvetica" w:hAnsi="Helvetica" w:cs="Helvetica"/>
          <w:i/>
          <w:iCs/>
          <w:color w:val="000000"/>
          <w:sz w:val="27"/>
          <w:szCs w:val="27"/>
        </w:rPr>
        <w:t>type inference</w:t>
      </w:r>
      <w:r>
        <w:rPr>
          <w:rFonts w:ascii="Helvetica" w:hAnsi="Helvetica" w:cs="Helvetica"/>
          <w:color w:val="000000"/>
          <w:sz w:val="27"/>
          <w:szCs w:val="27"/>
        </w:rPr>
        <w:t>. The compiler infers the type of a parameter by looking elsewhere for the type - in this case the method definition. Here is the example from the beginning of this text, showing that the </w:t>
      </w:r>
      <w:proofErr w:type="spellStart"/>
      <w:r>
        <w:rPr>
          <w:rStyle w:val="HTMLCode"/>
          <w:color w:val="000000"/>
          <w:sz w:val="21"/>
          <w:szCs w:val="21"/>
        </w:rPr>
        <w:t>StateChangeListener</w:t>
      </w:r>
      <w:r>
        <w:rPr>
          <w:rFonts w:ascii="Helvetica" w:hAnsi="Helvetica" w:cs="Helvetica"/>
          <w:color w:val="000000"/>
          <w:sz w:val="27"/>
          <w:szCs w:val="27"/>
        </w:rPr>
        <w:t>interface</w:t>
      </w:r>
      <w:proofErr w:type="spellEnd"/>
      <w:r>
        <w:rPr>
          <w:rFonts w:ascii="Helvetica" w:hAnsi="Helvetica" w:cs="Helvetica"/>
          <w:color w:val="000000"/>
          <w:sz w:val="27"/>
          <w:szCs w:val="27"/>
        </w:rPr>
        <w:t xml:space="preserve"> is not mentioned in the lambda expression:</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stateOwner.addStateListener</w:t>
      </w:r>
      <w:proofErr w:type="spellEnd"/>
      <w:r>
        <w:rPr>
          <w:color w:val="000000"/>
        </w:rPr>
        <w:t>(</w:t>
      </w:r>
      <w:proofErr w:type="gramEnd"/>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the lambda expression the parameter types can often be inferred too. In the example above, the compiler can infer their type from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 declaration. Thus, the type of the parameters </w:t>
      </w:r>
      <w:proofErr w:type="spellStart"/>
      <w:r>
        <w:rPr>
          <w:rStyle w:val="HTMLCode"/>
          <w:color w:val="000000"/>
          <w:sz w:val="21"/>
          <w:szCs w:val="21"/>
        </w:rPr>
        <w:t>oldState</w:t>
      </w:r>
      <w:proofErr w:type="spellEnd"/>
      <w:r>
        <w:rPr>
          <w:rFonts w:ascii="Helvetica" w:hAnsi="Helvetica" w:cs="Helvetica"/>
          <w:color w:val="000000"/>
          <w:sz w:val="27"/>
          <w:szCs w:val="27"/>
        </w:rPr>
        <w:t> and </w:t>
      </w:r>
      <w:proofErr w:type="spellStart"/>
      <w:r>
        <w:rPr>
          <w:rStyle w:val="HTMLCode"/>
          <w:color w:val="000000"/>
          <w:sz w:val="21"/>
          <w:szCs w:val="21"/>
        </w:rPr>
        <w:t>newState</w:t>
      </w:r>
      <w:proofErr w:type="spellEnd"/>
      <w:r>
        <w:rPr>
          <w:rFonts w:ascii="Helvetica" w:hAnsi="Helvetica" w:cs="Helvetica"/>
          <w:color w:val="000000"/>
          <w:sz w:val="27"/>
          <w:szCs w:val="27"/>
        </w:rPr>
        <w:t> are inferred from the method declaration of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method.</w:t>
      </w:r>
    </w:p>
    <w:p w:rsidR="00832B1A" w:rsidRDefault="00832B1A" w:rsidP="00832B1A">
      <w:pPr>
        <w:pStyle w:val="Heading2"/>
        <w:spacing w:before="360" w:beforeAutospacing="0" w:after="0" w:afterAutospacing="0"/>
        <w:rPr>
          <w:rFonts w:ascii="Helvetica" w:hAnsi="Helvetica" w:cs="Helvetica"/>
          <w:color w:val="000000"/>
        </w:rPr>
      </w:pPr>
      <w:bookmarkStart w:id="9" w:name="lambda-parameters"/>
      <w:bookmarkEnd w:id="9"/>
      <w:r>
        <w:rPr>
          <w:rFonts w:ascii="Helvetica" w:hAnsi="Helvetica" w:cs="Helvetica"/>
          <w:color w:val="000000"/>
        </w:rPr>
        <w:t>Lambda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Since Java lambda expressions are effectively just methods, lambda expressions can take parameters just like methods. The </w:t>
      </w:r>
      <w:r>
        <w:rPr>
          <w:rStyle w:val="HTMLCode"/>
          <w:color w:val="000000"/>
          <w:sz w:val="21"/>
          <w:szCs w:val="21"/>
        </w:rPr>
        <w:t>(</w:t>
      </w:r>
      <w:proofErr w:type="spellStart"/>
      <w:r>
        <w:rPr>
          <w:rStyle w:val="HTMLCode"/>
          <w:color w:val="000000"/>
          <w:sz w:val="21"/>
          <w:szCs w:val="21"/>
        </w:rPr>
        <w:t>oldState</w:t>
      </w:r>
      <w:proofErr w:type="spellEnd"/>
      <w:r>
        <w:rPr>
          <w:rStyle w:val="HTMLCode"/>
          <w:color w:val="000000"/>
          <w:sz w:val="21"/>
          <w:szCs w:val="21"/>
        </w:rPr>
        <w:t xml:space="preserve">, </w:t>
      </w:r>
      <w:proofErr w:type="spellStart"/>
      <w:r>
        <w:rPr>
          <w:rStyle w:val="HTMLCode"/>
          <w:color w:val="000000"/>
          <w:sz w:val="21"/>
          <w:szCs w:val="21"/>
        </w:rPr>
        <w:t>newState</w:t>
      </w:r>
      <w:proofErr w:type="spellEnd"/>
      <w:r>
        <w:rPr>
          <w:rStyle w:val="HTMLCode"/>
          <w:color w:val="000000"/>
          <w:sz w:val="21"/>
          <w:szCs w:val="21"/>
        </w:rPr>
        <w:t>)</w:t>
      </w:r>
      <w:r>
        <w:rPr>
          <w:rFonts w:ascii="Helvetica" w:hAnsi="Helvetica" w:cs="Helvetica"/>
          <w:color w:val="000000"/>
          <w:sz w:val="27"/>
          <w:szCs w:val="27"/>
        </w:rPr>
        <w:t> part of the lambda expression shown earlier specifies the parameters the lambda expression takes. These parameters have to match the parameters of the method on the single method interface. In this case, these parameters have to match the parameters of the </w:t>
      </w:r>
      <w:proofErr w:type="spellStart"/>
      <w:proofErr w:type="gramStart"/>
      <w:r>
        <w:rPr>
          <w:rStyle w:val="HTMLCode"/>
          <w:color w:val="000000"/>
          <w:sz w:val="21"/>
          <w:szCs w:val="21"/>
        </w:rPr>
        <w:t>onStateChange</w:t>
      </w:r>
      <w:proofErr w:type="spellEnd"/>
      <w:r>
        <w:rPr>
          <w:rStyle w:val="HTMLCode"/>
          <w:color w:val="000000"/>
          <w:sz w:val="21"/>
          <w:szCs w:val="21"/>
        </w:rPr>
        <w:t>(</w:t>
      </w:r>
      <w:proofErr w:type="gramEnd"/>
      <w:r>
        <w:rPr>
          <w:rStyle w:val="HTMLCode"/>
          <w:color w:val="000000"/>
          <w:sz w:val="21"/>
          <w:szCs w:val="21"/>
        </w:rPr>
        <w:t>)</w:t>
      </w:r>
      <w:r>
        <w:rPr>
          <w:rFonts w:ascii="Helvetica" w:hAnsi="Helvetica" w:cs="Helvetica"/>
          <w:color w:val="000000"/>
          <w:sz w:val="27"/>
          <w:szCs w:val="27"/>
        </w:rPr>
        <w:t> method of the </w:t>
      </w:r>
      <w:proofErr w:type="spellStart"/>
      <w:r>
        <w:rPr>
          <w:rStyle w:val="HTMLCode"/>
          <w:color w:val="000000"/>
          <w:sz w:val="21"/>
          <w:szCs w:val="21"/>
        </w:rPr>
        <w:t>StateChangeListener</w:t>
      </w:r>
      <w:proofErr w:type="spellEnd"/>
      <w:r>
        <w:rPr>
          <w:rFonts w:ascii="Helvetica" w:hAnsi="Helvetica" w:cs="Helvetica"/>
          <w:color w:val="000000"/>
          <w:sz w:val="27"/>
          <w:szCs w:val="27"/>
        </w:rPr>
        <w:t> interface: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void </w:t>
      </w:r>
      <w:proofErr w:type="spellStart"/>
      <w:r>
        <w:rPr>
          <w:color w:val="000000"/>
        </w:rPr>
        <w:t>onStateChange</w:t>
      </w:r>
      <w:proofErr w:type="spellEnd"/>
      <w:r>
        <w:rPr>
          <w:color w:val="000000"/>
        </w:rPr>
        <w:t xml:space="preserve">(State </w:t>
      </w:r>
      <w:proofErr w:type="spellStart"/>
      <w:r>
        <w:rPr>
          <w:color w:val="000000"/>
        </w:rPr>
        <w:t>oldState</w:t>
      </w:r>
      <w:proofErr w:type="spellEnd"/>
      <w:r>
        <w:rPr>
          <w:color w:val="000000"/>
        </w:rPr>
        <w:t xml:space="preserve">, State </w:t>
      </w:r>
      <w:proofErr w:type="spellStart"/>
      <w:r>
        <w:rPr>
          <w:color w:val="000000"/>
        </w:rPr>
        <w:t>newState</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a minimum the number of parameters in the lambda expression and the method must match.</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 xml:space="preserve">Second, if you have specified any parameter types in the lambda expression, these types must match too. I haven't shown you how to put types on lambda </w:t>
      </w:r>
      <w:r>
        <w:rPr>
          <w:rFonts w:ascii="Helvetica" w:hAnsi="Helvetica" w:cs="Helvetica"/>
          <w:color w:val="000000"/>
          <w:sz w:val="27"/>
          <w:szCs w:val="27"/>
        </w:rPr>
        <w:lastRenderedPageBreak/>
        <w:t>expression parameters yet (it is shown later in this text), but in many cases you don't need them.</w:t>
      </w:r>
    </w:p>
    <w:p w:rsidR="00832B1A" w:rsidRDefault="00832B1A" w:rsidP="00832B1A">
      <w:pPr>
        <w:pStyle w:val="Heading3"/>
        <w:rPr>
          <w:rFonts w:ascii="Helvetica" w:hAnsi="Helvetica" w:cs="Helvetica"/>
          <w:color w:val="000000"/>
          <w:sz w:val="27"/>
          <w:szCs w:val="27"/>
        </w:rPr>
      </w:pPr>
      <w:bookmarkStart w:id="10" w:name="zero-parameter"/>
      <w:bookmarkEnd w:id="10"/>
      <w:r>
        <w:rPr>
          <w:rFonts w:ascii="Helvetica" w:hAnsi="Helvetica" w:cs="Helvetica"/>
          <w:color w:val="000000"/>
        </w:rPr>
        <w:t>Zero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lambda expression against takes no parameters, then you can write your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"Zero parameter lambda");</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how the parentheses have no content in between. That is to signal that the lambda takes no parameters.</w:t>
      </w:r>
    </w:p>
    <w:p w:rsidR="00832B1A" w:rsidRDefault="00832B1A" w:rsidP="00832B1A">
      <w:pPr>
        <w:pStyle w:val="Heading3"/>
        <w:rPr>
          <w:rFonts w:ascii="Helvetica" w:hAnsi="Helvetica" w:cs="Helvetica"/>
          <w:color w:val="000000"/>
          <w:sz w:val="27"/>
          <w:szCs w:val="27"/>
        </w:rPr>
      </w:pPr>
      <w:bookmarkStart w:id="11" w:name="one-parameter"/>
      <w:bookmarkEnd w:id="11"/>
      <w:r>
        <w:rPr>
          <w:rFonts w:ascii="Helvetica" w:hAnsi="Helvetica" w:cs="Helvetica"/>
          <w:color w:val="000000"/>
        </w:rPr>
        <w:t>One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Java lambda expression against takes one parameter, you can write the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roofErr w:type="spellStart"/>
      <w:proofErr w:type="gramStart"/>
      <w:r>
        <w:rPr>
          <w:color w:val="000000"/>
        </w:rPr>
        <w:t>param</w:t>
      </w:r>
      <w:proofErr w:type="spellEnd"/>
      <w:proofErr w:type="gramEnd"/>
      <w:r>
        <w:rPr>
          <w:color w:val="000000"/>
        </w:rPr>
        <w:t xml:space="preserve">) -&gt; </w:t>
      </w:r>
      <w:proofErr w:type="spellStart"/>
      <w:proofErr w:type="gramStart"/>
      <w:r>
        <w:rPr>
          <w:color w:val="000000"/>
        </w:rPr>
        <w:t>System.out.println</w:t>
      </w:r>
      <w:proofErr w:type="spellEnd"/>
      <w:r>
        <w:rPr>
          <w:color w:val="000000"/>
        </w:rPr>
        <w:t>(</w:t>
      </w:r>
      <w:proofErr w:type="gramEnd"/>
      <w:r>
        <w:rPr>
          <w:color w:val="000000"/>
        </w:rPr>
        <w:t xml:space="preserve">"One parameter: " + </w:t>
      </w:r>
      <w:proofErr w:type="spellStart"/>
      <w:r>
        <w:rPr>
          <w:color w:val="000000"/>
        </w:rPr>
        <w:t>param</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the parameter is listed inside the parentheses.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When a lambda expression takes a single parameter, you can also omit the parentheses,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param</w:t>
      </w:r>
      <w:proofErr w:type="spellEnd"/>
      <w:proofErr w:type="gramEnd"/>
      <w:r>
        <w:rPr>
          <w:color w:val="000000"/>
        </w:rPr>
        <w:t xml:space="preserve"> -&gt; </w:t>
      </w:r>
      <w:proofErr w:type="spellStart"/>
      <w:r>
        <w:rPr>
          <w:color w:val="000000"/>
        </w:rPr>
        <w:t>System.out.println</w:t>
      </w:r>
      <w:proofErr w:type="spellEnd"/>
      <w:r>
        <w:rPr>
          <w:color w:val="000000"/>
        </w:rPr>
        <w:t xml:space="preserve">("One parameter: " + </w:t>
      </w:r>
      <w:proofErr w:type="spellStart"/>
      <w:r>
        <w:rPr>
          <w:color w:val="000000"/>
        </w:rPr>
        <w:t>param</w:t>
      </w:r>
      <w:proofErr w:type="spellEnd"/>
      <w:r>
        <w:rPr>
          <w:color w:val="000000"/>
        </w:rPr>
        <w:t>);</w:t>
      </w:r>
    </w:p>
    <w:p w:rsidR="00832B1A" w:rsidRDefault="00832B1A" w:rsidP="00832B1A">
      <w:pPr>
        <w:pStyle w:val="Heading3"/>
        <w:rPr>
          <w:rFonts w:ascii="Helvetica" w:hAnsi="Helvetica" w:cs="Helvetica"/>
          <w:color w:val="000000"/>
          <w:sz w:val="27"/>
          <w:szCs w:val="27"/>
        </w:rPr>
      </w:pPr>
      <w:bookmarkStart w:id="12" w:name="multiple-parameters"/>
      <w:bookmarkEnd w:id="12"/>
      <w:r>
        <w:rPr>
          <w:rFonts w:ascii="Helvetica" w:hAnsi="Helvetica" w:cs="Helvetica"/>
          <w:color w:val="000000"/>
        </w:rPr>
        <w:t>Multiple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match your Java lambda expression against takes multiple parameters, the parameters need to be listed inside parentheses. Here is how that looks in Java code: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(p1, p2) -&gt; </w:t>
      </w:r>
      <w:proofErr w:type="spellStart"/>
      <w:proofErr w:type="gramStart"/>
      <w:r>
        <w:rPr>
          <w:color w:val="000000"/>
        </w:rPr>
        <w:t>System.out.println</w:t>
      </w:r>
      <w:proofErr w:type="spellEnd"/>
      <w:r>
        <w:rPr>
          <w:color w:val="000000"/>
        </w:rPr>
        <w:t>(</w:t>
      </w:r>
      <w:proofErr w:type="gramEnd"/>
      <w:r>
        <w:rPr>
          <w:color w:val="000000"/>
        </w:rPr>
        <w:t>"Multiple parameters: " + p1 + ", " + p2);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Only when the method takes a single parameter can the parentheses be omitted.</w:t>
      </w:r>
    </w:p>
    <w:p w:rsidR="00832B1A" w:rsidRDefault="00832B1A" w:rsidP="00832B1A">
      <w:pPr>
        <w:pStyle w:val="Heading3"/>
        <w:rPr>
          <w:rFonts w:ascii="Helvetica" w:hAnsi="Helvetica" w:cs="Helvetica"/>
          <w:color w:val="000000"/>
          <w:sz w:val="27"/>
          <w:szCs w:val="27"/>
        </w:rPr>
      </w:pPr>
      <w:bookmarkStart w:id="13" w:name="parameter-types"/>
      <w:bookmarkEnd w:id="13"/>
      <w:r>
        <w:rPr>
          <w:rFonts w:ascii="Helvetica" w:hAnsi="Helvetica" w:cs="Helvetica"/>
          <w:color w:val="000000"/>
        </w:rPr>
        <w:lastRenderedPageBreak/>
        <w:t>Parameter Types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(Car car) -&gt; </w:t>
      </w:r>
      <w:proofErr w:type="spellStart"/>
      <w:proofErr w:type="gramStart"/>
      <w:r>
        <w:rPr>
          <w:color w:val="000000"/>
        </w:rPr>
        <w:t>System.out.println</w:t>
      </w:r>
      <w:proofErr w:type="spellEnd"/>
      <w:r>
        <w:rPr>
          <w:color w:val="000000"/>
        </w:rPr>
        <w:t>(</w:t>
      </w:r>
      <w:proofErr w:type="gramEnd"/>
      <w:r>
        <w:rPr>
          <w:color w:val="000000"/>
        </w:rPr>
        <w:t xml:space="preserve">"The car is: " + </w:t>
      </w:r>
      <w:proofErr w:type="spellStart"/>
      <w:r>
        <w:rPr>
          <w:color w:val="000000"/>
        </w:rPr>
        <w:t>car.getName</w:t>
      </w:r>
      <w:proofErr w:type="spellEnd"/>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you can see, the type (</w:t>
      </w:r>
      <w:r>
        <w:rPr>
          <w:rStyle w:val="HTMLCode"/>
          <w:color w:val="000000"/>
          <w:sz w:val="21"/>
          <w:szCs w:val="21"/>
        </w:rPr>
        <w:t>Car</w:t>
      </w:r>
      <w:r>
        <w:rPr>
          <w:rFonts w:ascii="Helvetica" w:hAnsi="Helvetica" w:cs="Helvetica"/>
          <w:color w:val="000000"/>
          <w:sz w:val="27"/>
          <w:szCs w:val="27"/>
        </w:rPr>
        <w:t>) of the </w:t>
      </w:r>
      <w:r>
        <w:rPr>
          <w:rStyle w:val="HTMLCode"/>
          <w:color w:val="000000"/>
          <w:sz w:val="21"/>
          <w:szCs w:val="21"/>
        </w:rPr>
        <w:t>car</w:t>
      </w:r>
      <w:r>
        <w:rPr>
          <w:rFonts w:ascii="Helvetica" w:hAnsi="Helvetica" w:cs="Helvetica"/>
          <w:color w:val="000000"/>
          <w:sz w:val="27"/>
          <w:szCs w:val="27"/>
        </w:rPr>
        <w:t> parameter is written in front of the parameter name itself, just like you would when declaring a parameter in a method elsewhere, or when making an anonymous implementation of an interface.</w:t>
      </w:r>
    </w:p>
    <w:p w:rsidR="00832B1A" w:rsidRDefault="00832B1A" w:rsidP="00832B1A">
      <w:pPr>
        <w:pStyle w:val="Heading2"/>
        <w:spacing w:before="360" w:beforeAutospacing="0" w:after="0" w:afterAutospacing="0"/>
        <w:rPr>
          <w:rFonts w:ascii="Helvetica" w:hAnsi="Helvetica" w:cs="Helvetica"/>
          <w:color w:val="000000"/>
        </w:rPr>
      </w:pPr>
      <w:bookmarkStart w:id="14" w:name="lambda-body"/>
      <w:bookmarkEnd w:id="14"/>
      <w:r>
        <w:rPr>
          <w:rFonts w:ascii="Helvetica" w:hAnsi="Helvetica" w:cs="Helvetica"/>
          <w:color w:val="000000"/>
        </w:rPr>
        <w:t>Lambda Function Body</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body of a lambda expression, and thus the body of the function / method it represents, is specified to the right of the </w:t>
      </w:r>
      <w:r>
        <w:rPr>
          <w:rStyle w:val="HTMLCode"/>
          <w:color w:val="000000"/>
          <w:sz w:val="21"/>
          <w:szCs w:val="21"/>
        </w:rPr>
        <w:t>-&gt;</w:t>
      </w:r>
      <w:r>
        <w:rPr>
          <w:rFonts w:ascii="Helvetica" w:hAnsi="Helvetica" w:cs="Helvetica"/>
          <w:color w:val="000000"/>
          <w:sz w:val="27"/>
          <w:szCs w:val="27"/>
        </w:rPr>
        <w:t> in the lambda declaration: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xml:space="preserve">) -&gt; </w:t>
      </w:r>
      <w:proofErr w:type="spellStart"/>
      <w:proofErr w:type="gramStart"/>
      <w:r>
        <w:rPr>
          <w:b/>
          <w:bCs/>
          <w:color w:val="000000"/>
        </w:rPr>
        <w:t>System.out.println</w:t>
      </w:r>
      <w:proofErr w:type="spellEnd"/>
      <w:r>
        <w:rPr>
          <w:b/>
          <w:bCs/>
          <w:color w:val="000000"/>
        </w:rPr>
        <w:t>(</w:t>
      </w:r>
      <w:proofErr w:type="gramEnd"/>
      <w:r>
        <w:rPr>
          <w:b/>
          <w:bCs/>
          <w:color w:val="000000"/>
        </w:rPr>
        <w:t>"State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your lambda expression needs to consist of multiple lines, you can enclose the lambda function body inside the </w:t>
      </w:r>
      <w:r>
        <w:rPr>
          <w:rStyle w:val="HTMLCode"/>
          <w:color w:val="000000"/>
          <w:sz w:val="21"/>
          <w:szCs w:val="21"/>
        </w:rPr>
        <w:t>{ }</w:t>
      </w:r>
      <w:r>
        <w:rPr>
          <w:rFonts w:ascii="Helvetica" w:hAnsi="Helvetica" w:cs="Helvetica"/>
          <w:color w:val="000000"/>
          <w:sz w:val="27"/>
          <w:szCs w:val="27"/>
        </w:rPr>
        <w:t> bracket which Java also requires when declaring methods elsewhere.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oldState</w:t>
      </w:r>
      <w:proofErr w:type="spellEnd"/>
      <w:proofErr w:type="gramEnd"/>
      <w:r>
        <w:rPr>
          <w:color w:val="000000"/>
        </w:rPr>
        <w:t xml:space="preserve">, </w:t>
      </w:r>
      <w:proofErr w:type="spellStart"/>
      <w:r>
        <w:rPr>
          <w:color w:val="000000"/>
        </w:rPr>
        <w:t>newState</w:t>
      </w:r>
      <w:proofErr w:type="spellEnd"/>
      <w:r>
        <w:rPr>
          <w:color w:val="000000"/>
        </w:rPr>
        <w:t>)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"Old state: " + </w:t>
      </w:r>
      <w:proofErr w:type="spellStart"/>
      <w:r>
        <w:rPr>
          <w:color w:val="000000"/>
        </w:rPr>
        <w:t>oldState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"New state: " + </w:t>
      </w:r>
      <w:proofErr w:type="spellStart"/>
      <w:r>
        <w:rPr>
          <w:color w:val="000000"/>
        </w:rPr>
        <w:t>newState</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eading2"/>
        <w:spacing w:before="360" w:beforeAutospacing="0" w:after="0" w:afterAutospacing="0"/>
        <w:rPr>
          <w:rFonts w:ascii="Helvetica" w:hAnsi="Helvetica" w:cs="Helvetica"/>
          <w:color w:val="000000"/>
        </w:rPr>
      </w:pPr>
      <w:bookmarkStart w:id="15" w:name="returning_values-from-lambda-expression"/>
      <w:bookmarkEnd w:id="15"/>
      <w:r w:rsidRPr="004F1F54">
        <w:rPr>
          <w:rFonts w:ascii="Helvetica" w:hAnsi="Helvetica" w:cs="Helvetica"/>
          <w:color w:val="000000"/>
          <w:highlight w:val="yellow"/>
        </w:rPr>
        <w:t xml:space="preserve">Returning a Value </w:t>
      </w:r>
      <w:proofErr w:type="gramStart"/>
      <w:r w:rsidRPr="004F1F54">
        <w:rPr>
          <w:rFonts w:ascii="Helvetica" w:hAnsi="Helvetica" w:cs="Helvetica"/>
          <w:color w:val="000000"/>
          <w:highlight w:val="yellow"/>
        </w:rPr>
        <w:t>From</w:t>
      </w:r>
      <w:proofErr w:type="gramEnd"/>
      <w:r w:rsidRPr="004F1F54">
        <w:rPr>
          <w:rFonts w:ascii="Helvetica" w:hAnsi="Helvetica" w:cs="Helvetica"/>
          <w:color w:val="000000"/>
          <w:highlight w:val="yellow"/>
        </w:rPr>
        <w:t xml:space="preserve"> a Lambda Expression</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return values from Java lambda expressions, just like you can from a method. You just add a return statement to the lambda function body,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param</w:t>
      </w:r>
      <w:proofErr w:type="spellEnd"/>
      <w:proofErr w:type="gramEnd"/>
      <w:r>
        <w:rPr>
          <w:color w:val="000000"/>
        </w:rPr>
        <w:t>)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roofErr w:type="spellStart"/>
      <w:r>
        <w:rPr>
          <w:color w:val="000000"/>
        </w:rPr>
        <w:t>param</w:t>
      </w:r>
      <w:proofErr w:type="spellEnd"/>
      <w:r>
        <w:rPr>
          <w:color w:val="000000"/>
        </w:rPr>
        <w:t xml:space="preserve">: " + </w:t>
      </w:r>
      <w:proofErr w:type="spellStart"/>
      <w:r>
        <w:rPr>
          <w:color w:val="000000"/>
        </w:rPr>
        <w:t>param</w:t>
      </w:r>
      <w:proofErr w:type="spellEnd"/>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sidRPr="004F1F54">
        <w:rPr>
          <w:color w:val="000000"/>
          <w:highlight w:val="yellow"/>
        </w:rPr>
        <w:t>return</w:t>
      </w:r>
      <w:proofErr w:type="gramEnd"/>
      <w:r w:rsidRPr="004F1F54">
        <w:rPr>
          <w:color w:val="000000"/>
          <w:highlight w:val="yellow"/>
        </w:rPr>
        <w:t xml:space="preserve"> "return value";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case all your lambda expression is doing is to calculate a return value and return it, you can specify the return value in a shorter way. Instead of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w:t>
      </w:r>
      <w:proofErr w:type="gramStart"/>
      <w:r>
        <w:rPr>
          <w:color w:val="000000"/>
        </w:rPr>
        <w:t>{ return</w:t>
      </w:r>
      <w:proofErr w:type="gramEnd"/>
      <w:r>
        <w:rPr>
          <w:color w:val="000000"/>
        </w:rPr>
        <w:t xml:space="preserve"> a1 &gt; a2;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write: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compiler then figures out that the expression </w:t>
      </w:r>
      <w:r>
        <w:rPr>
          <w:rStyle w:val="HTMLCode"/>
          <w:color w:val="000000"/>
          <w:sz w:val="21"/>
          <w:szCs w:val="21"/>
        </w:rPr>
        <w:t>a1 &gt; a2</w:t>
      </w:r>
      <w:r>
        <w:rPr>
          <w:rFonts w:ascii="Helvetica" w:hAnsi="Helvetica" w:cs="Helvetica"/>
          <w:color w:val="000000"/>
          <w:sz w:val="27"/>
          <w:szCs w:val="27"/>
        </w:rPr>
        <w:t> is the return value of the lambda expression (hence the name lambda </w:t>
      </w:r>
      <w:r>
        <w:rPr>
          <w:rFonts w:ascii="Helvetica" w:hAnsi="Helvetica" w:cs="Helvetica"/>
          <w:i/>
          <w:iCs/>
          <w:color w:val="000000"/>
          <w:sz w:val="27"/>
          <w:szCs w:val="27"/>
        </w:rPr>
        <w:t>expressions</w:t>
      </w:r>
      <w:r>
        <w:rPr>
          <w:rFonts w:ascii="Helvetica" w:hAnsi="Helvetica" w:cs="Helvetica"/>
          <w:color w:val="000000"/>
          <w:sz w:val="27"/>
          <w:szCs w:val="27"/>
        </w:rPr>
        <w:t> - as expressions return a value of some kind).</w:t>
      </w:r>
    </w:p>
    <w:p w:rsidR="00832B1A" w:rsidRDefault="00832B1A" w:rsidP="00832B1A">
      <w:pPr>
        <w:pStyle w:val="Heading2"/>
        <w:spacing w:before="360" w:beforeAutospacing="0" w:after="0" w:afterAutospacing="0"/>
        <w:rPr>
          <w:rFonts w:ascii="Helvetica" w:hAnsi="Helvetica" w:cs="Helvetica"/>
          <w:color w:val="000000"/>
        </w:rPr>
      </w:pPr>
      <w:bookmarkStart w:id="16" w:name="lambdas-as-objects"/>
      <w:bookmarkEnd w:id="16"/>
      <w:r>
        <w:rPr>
          <w:rFonts w:ascii="Helvetica" w:hAnsi="Helvetica" w:cs="Helvetica"/>
          <w:color w:val="000000"/>
        </w:rPr>
        <w:t>Lambdas as Objects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Java lambda expression is essentially an object. You can assign a lambda expression to a variable and pass it around, like you do with any other object.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interface </w:t>
      </w:r>
      <w:proofErr w:type="spellStart"/>
      <w:r>
        <w:rPr>
          <w:color w:val="000000"/>
        </w:rPr>
        <w:t>MyComparator</w:t>
      </w:r>
      <w:proofErr w:type="spellEnd"/>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compare(</w:t>
      </w:r>
      <w:proofErr w:type="spellStart"/>
      <w:r>
        <w:rPr>
          <w:color w:val="000000"/>
        </w:rPr>
        <w:t>int</w:t>
      </w:r>
      <w:proofErr w:type="spellEnd"/>
      <w:r>
        <w:rPr>
          <w:color w:val="000000"/>
        </w:rPr>
        <w:t xml:space="preserve"> a1, </w:t>
      </w:r>
      <w:proofErr w:type="spellStart"/>
      <w:r>
        <w:rPr>
          <w:color w:val="000000"/>
        </w:rPr>
        <w:t>int</w:t>
      </w:r>
      <w:proofErr w:type="spellEnd"/>
      <w:r>
        <w:rPr>
          <w:color w:val="000000"/>
        </w:rPr>
        <w:t xml:space="preserve">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MyComparator</w:t>
      </w:r>
      <w:proofErr w:type="spellEnd"/>
      <w:r>
        <w:rPr>
          <w:color w:val="000000"/>
        </w:rPr>
        <w:t xml:space="preserve"> </w:t>
      </w:r>
      <w:proofErr w:type="spellStart"/>
      <w:r>
        <w:rPr>
          <w:color w:val="000000"/>
        </w:rPr>
        <w:t>myComparator</w:t>
      </w:r>
      <w:proofErr w:type="spellEnd"/>
      <w:r>
        <w:rPr>
          <w:color w:val="000000"/>
        </w:rPr>
        <w:t xml:space="preserve"> = (a1, a2) -&gt; return a1 &gt;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boolean</w:t>
      </w:r>
      <w:proofErr w:type="spellEnd"/>
      <w:proofErr w:type="gramEnd"/>
      <w:r>
        <w:rPr>
          <w:color w:val="000000"/>
        </w:rPr>
        <w:t xml:space="preserve"> result = </w:t>
      </w:r>
      <w:proofErr w:type="spellStart"/>
      <w:r>
        <w:rPr>
          <w:color w:val="000000"/>
        </w:rPr>
        <w:t>myComparator.compare</w:t>
      </w:r>
      <w:proofErr w:type="spellEnd"/>
      <w:r>
        <w:rPr>
          <w:color w:val="000000"/>
        </w:rPr>
        <w:t>(2, 5);</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857721" w:rsidRDefault="00857721" w:rsidP="008577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Java Stream</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we look into Java Stream API Examples, let’s see why it was required. Suppose we want to iterate over a list of integers and find out sum of all the integers greater than 10.</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Prior to Java 8, the approach to do it would be:</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sumIterator</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r>
        <w:rPr>
          <w:rStyle w:val="typ"/>
          <w:color w:val="660066"/>
          <w:sz w:val="24"/>
          <w:szCs w:val="24"/>
        </w:rPr>
        <w:t>Iterator</w:t>
      </w:r>
      <w:proofErr w:type="spellEnd"/>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iterator</w:t>
      </w:r>
      <w:proofErr w:type="spellEnd"/>
      <w:r>
        <w:rPr>
          <w:rStyle w:val="pun"/>
          <w:color w:val="666600"/>
          <w:sz w:val="24"/>
          <w:szCs w:val="24"/>
        </w:rPr>
        <w:t>(</w:t>
      </w:r>
      <w:proofErr w:type="gramEnd"/>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proofErr w:type="spellStart"/>
      <w:r>
        <w:rPr>
          <w:rStyle w:val="pln"/>
          <w:color w:val="000000"/>
          <w:sz w:val="24"/>
          <w:szCs w:val="24"/>
        </w:rPr>
        <w:t>it</w:t>
      </w:r>
      <w:r>
        <w:rPr>
          <w:rStyle w:val="pun"/>
          <w:color w:val="666600"/>
          <w:sz w:val="24"/>
          <w:szCs w:val="24"/>
        </w:rPr>
        <w:t>.</w:t>
      </w:r>
      <w:r>
        <w:rPr>
          <w:rStyle w:val="pln"/>
          <w:color w:val="000000"/>
          <w:sz w:val="24"/>
          <w:szCs w:val="24"/>
        </w:rPr>
        <w:t>hasNext</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num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it</w:t>
      </w:r>
      <w:r>
        <w:rPr>
          <w:rStyle w:val="pun"/>
          <w:color w:val="666600"/>
          <w:sz w:val="24"/>
          <w:szCs w:val="24"/>
        </w:rPr>
        <w:t>.</w:t>
      </w:r>
      <w:r>
        <w:rPr>
          <w:rStyle w:val="kwd"/>
          <w:color w:val="000088"/>
          <w:sz w:val="24"/>
          <w:szCs w:val="24"/>
        </w:rPr>
        <w:t>next</w:t>
      </w:r>
      <w:proofErr w:type="spellEnd"/>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num </w:t>
      </w:r>
      <w:r>
        <w:rPr>
          <w:rStyle w:val="pun"/>
          <w:color w:val="666600"/>
          <w:sz w:val="24"/>
          <w:szCs w:val="24"/>
        </w:rPr>
        <w:t>&gt;</w:t>
      </w:r>
      <w:r>
        <w:rPr>
          <w:rStyle w:val="pln"/>
          <w:color w:val="000000"/>
          <w:sz w:val="24"/>
          <w:szCs w:val="24"/>
        </w:rPr>
        <w:t xml:space="preserve"> </w:t>
      </w:r>
      <w:r>
        <w:rPr>
          <w:rStyle w:val="lit"/>
          <w:color w:val="006666"/>
          <w:sz w:val="24"/>
          <w:szCs w:val="24"/>
        </w:rPr>
        <w:t>10</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num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three major problems with the above approach:</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just want to know the sum of integers but we would also have to provide how the iteration will take place, this is also called </w:t>
      </w:r>
      <w:r>
        <w:rPr>
          <w:rStyle w:val="Strong"/>
          <w:rFonts w:ascii="Arial" w:hAnsi="Arial" w:cs="Arial"/>
          <w:color w:val="666666"/>
        </w:rPr>
        <w:t>external iteration</w:t>
      </w:r>
      <w:r>
        <w:rPr>
          <w:rFonts w:ascii="Arial" w:hAnsi="Arial" w:cs="Arial"/>
          <w:color w:val="666666"/>
        </w:rPr>
        <w:t> because client program is handling the algorithm to iterate over the list.</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The program is sequential in </w:t>
      </w:r>
      <w:proofErr w:type="gramStart"/>
      <w:r>
        <w:rPr>
          <w:rFonts w:ascii="Arial" w:hAnsi="Arial" w:cs="Arial"/>
          <w:color w:val="666666"/>
        </w:rPr>
        <w:t>nature,</w:t>
      </w:r>
      <w:proofErr w:type="gramEnd"/>
      <w:r>
        <w:rPr>
          <w:rFonts w:ascii="Arial" w:hAnsi="Arial" w:cs="Arial"/>
          <w:color w:val="666666"/>
        </w:rPr>
        <w:t xml:space="preserve"> there is no way we can do this in parallel easily.</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There is a lot of code to do even a simple task.</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To overcome all the above shortcomings, Java 8 Stream API was introduced. We can use Java Stream API to implement </w:t>
      </w:r>
      <w:r>
        <w:rPr>
          <w:rStyle w:val="Strong"/>
          <w:rFonts w:ascii="Arial" w:hAnsi="Arial" w:cs="Arial"/>
          <w:color w:val="666666"/>
        </w:rPr>
        <w:t xml:space="preserve">internal </w:t>
      </w:r>
      <w:proofErr w:type="gramStart"/>
      <w:r>
        <w:rPr>
          <w:rStyle w:val="Strong"/>
          <w:rFonts w:ascii="Arial" w:hAnsi="Arial" w:cs="Arial"/>
          <w:color w:val="666666"/>
        </w:rPr>
        <w:t>iteration</w:t>
      </w:r>
      <w:r>
        <w:rPr>
          <w:rFonts w:ascii="Arial" w:hAnsi="Arial" w:cs="Arial"/>
          <w:color w:val="666666"/>
        </w:rPr>
        <w:t>, that</w:t>
      </w:r>
      <w:proofErr w:type="gramEnd"/>
      <w:r>
        <w:rPr>
          <w:rFonts w:ascii="Arial" w:hAnsi="Arial" w:cs="Arial"/>
          <w:color w:val="666666"/>
        </w:rPr>
        <w:t xml:space="preserve"> is better because java framework is in control of the iteration.</w:t>
      </w:r>
    </w:p>
    <w:p w:rsidR="00857721" w:rsidRDefault="00857721" w:rsidP="00857721">
      <w:pPr>
        <w:pStyle w:val="NormalWeb"/>
        <w:shd w:val="clear" w:color="auto" w:fill="FFFFFF"/>
        <w:spacing w:before="0" w:beforeAutospacing="0" w:after="390" w:afterAutospacing="0"/>
        <w:rPr>
          <w:rFonts w:ascii="Arial" w:hAnsi="Arial" w:cs="Arial"/>
          <w:color w:val="666666"/>
        </w:rPr>
      </w:pPr>
      <w:r w:rsidRPr="00AC17EA">
        <w:rPr>
          <w:rStyle w:val="Strong"/>
          <w:rFonts w:ascii="Arial" w:hAnsi="Arial" w:cs="Arial"/>
          <w:color w:val="666666"/>
        </w:rPr>
        <w:t>Internal iteration</w:t>
      </w:r>
      <w:r w:rsidRPr="00AC17EA">
        <w:rPr>
          <w:rFonts w:ascii="Arial" w:hAnsi="Arial" w:cs="Arial"/>
          <w:color w:val="666666"/>
          <w:highlight w:val="yellow"/>
        </w:rPr>
        <w:t> provides several features such as sequential and parallel execution, filtering based on the given criteria, mapping etc</w:t>
      </w:r>
      <w:r>
        <w:rPr>
          <w:rFonts w:ascii="Arial" w:hAnsi="Arial" w:cs="Arial"/>
          <w:color w:val="666666"/>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Most of the Java 8 Stream API method arguments are functional interfaces, so lambda expressions work very well with them. Let’s see how </w:t>
      </w:r>
      <w:proofErr w:type="gramStart"/>
      <w:r>
        <w:rPr>
          <w:rFonts w:ascii="Arial" w:hAnsi="Arial" w:cs="Arial"/>
          <w:color w:val="666666"/>
        </w:rPr>
        <w:t>can we</w:t>
      </w:r>
      <w:proofErr w:type="gramEnd"/>
      <w:r>
        <w:rPr>
          <w:rFonts w:ascii="Arial" w:hAnsi="Arial" w:cs="Arial"/>
          <w:color w:val="666666"/>
        </w:rPr>
        <w:t xml:space="preserve"> write above logic in a single line statement using Java Streams.</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sumStream</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sidRPr="00CE1124">
        <w:rPr>
          <w:rStyle w:val="kwd"/>
          <w:color w:val="000088"/>
          <w:sz w:val="24"/>
          <w:szCs w:val="24"/>
        </w:rPr>
        <w:t>return</w:t>
      </w:r>
      <w:proofErr w:type="gramEnd"/>
      <w:r w:rsidRPr="00CE1124">
        <w:rPr>
          <w:rStyle w:val="pln"/>
          <w:color w:val="000000"/>
          <w:sz w:val="24"/>
          <w:szCs w:val="24"/>
        </w:rPr>
        <w:t xml:space="preserve"> </w:t>
      </w:r>
      <w:proofErr w:type="spellStart"/>
      <w:r w:rsidRPr="00CE1124">
        <w:rPr>
          <w:rStyle w:val="pln"/>
          <w:color w:val="000000"/>
          <w:sz w:val="24"/>
          <w:szCs w:val="24"/>
        </w:rPr>
        <w:t>list</w:t>
      </w:r>
      <w:r w:rsidRPr="00CE1124">
        <w:rPr>
          <w:rStyle w:val="pun"/>
          <w:color w:val="666600"/>
          <w:sz w:val="24"/>
          <w:szCs w:val="24"/>
        </w:rPr>
        <w:t>.</w:t>
      </w:r>
      <w:r w:rsidRPr="00CE1124">
        <w:rPr>
          <w:rStyle w:val="pln"/>
          <w:color w:val="000000"/>
          <w:sz w:val="24"/>
          <w:szCs w:val="24"/>
        </w:rPr>
        <w:t>stream</w:t>
      </w:r>
      <w:proofErr w:type="spellEnd"/>
      <w:r w:rsidRPr="00CE1124">
        <w:rPr>
          <w:rStyle w:val="pun"/>
          <w:color w:val="666600"/>
          <w:sz w:val="24"/>
          <w:szCs w:val="24"/>
        </w:rPr>
        <w:t>().</w:t>
      </w:r>
      <w:r w:rsidRPr="00CE1124">
        <w:rPr>
          <w:rStyle w:val="pln"/>
          <w:color w:val="000000"/>
          <w:sz w:val="24"/>
          <w:szCs w:val="24"/>
        </w:rPr>
        <w:t>filter</w:t>
      </w:r>
      <w:r w:rsidRPr="00CE1124">
        <w:rPr>
          <w:rStyle w:val="pun"/>
          <w:color w:val="666600"/>
          <w:sz w:val="24"/>
          <w:szCs w:val="24"/>
        </w:rPr>
        <w:t>(</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r w:rsidRPr="00CE1124">
        <w:rPr>
          <w:rStyle w:val="lit"/>
          <w:color w:val="006666"/>
          <w:sz w:val="24"/>
          <w:szCs w:val="24"/>
        </w:rPr>
        <w:t>10</w:t>
      </w:r>
      <w:r w:rsidRPr="00CE1124">
        <w:rPr>
          <w:rStyle w:val="pun"/>
          <w:color w:val="666600"/>
          <w:sz w:val="24"/>
          <w:szCs w:val="24"/>
        </w:rPr>
        <w:t>).</w:t>
      </w:r>
      <w:proofErr w:type="spellStart"/>
      <w:r w:rsidRPr="00CE1124">
        <w:rPr>
          <w:rStyle w:val="pln"/>
          <w:color w:val="000000"/>
          <w:sz w:val="24"/>
          <w:szCs w:val="24"/>
        </w:rPr>
        <w:t>mapToInt</w:t>
      </w:r>
      <w:proofErr w:type="spellEnd"/>
      <w:r w:rsidRPr="00CE1124">
        <w:rPr>
          <w:rStyle w:val="pun"/>
          <w:color w:val="666600"/>
          <w:sz w:val="24"/>
          <w:szCs w:val="24"/>
        </w:rPr>
        <w:t>(</w:t>
      </w:r>
      <w:proofErr w:type="spellStart"/>
      <w:r w:rsidRPr="00CE1124">
        <w:rPr>
          <w:rStyle w:val="pln"/>
          <w:color w:val="000000"/>
          <w:sz w:val="24"/>
          <w:szCs w:val="24"/>
        </w:rPr>
        <w:t>i</w:t>
      </w:r>
      <w:proofErr w:type="spellEnd"/>
      <w:r w:rsidRPr="00CE1124">
        <w:rPr>
          <w:rStyle w:val="pln"/>
          <w:color w:val="000000"/>
          <w:sz w:val="24"/>
          <w:szCs w:val="24"/>
        </w:rPr>
        <w:t xml:space="preserve"> </w:t>
      </w:r>
      <w:r w:rsidRPr="00CE1124">
        <w:rPr>
          <w:rStyle w:val="pun"/>
          <w:color w:val="666600"/>
          <w:sz w:val="24"/>
          <w:szCs w:val="24"/>
        </w:rPr>
        <w:t>-&gt;</w:t>
      </w:r>
      <w:r w:rsidRPr="00CE1124">
        <w:rPr>
          <w:rStyle w:val="pln"/>
          <w:color w:val="000000"/>
          <w:sz w:val="24"/>
          <w:szCs w:val="24"/>
        </w:rPr>
        <w:t xml:space="preserve"> </w:t>
      </w:r>
      <w:proofErr w:type="spellStart"/>
      <w:r w:rsidRPr="00CE1124">
        <w:rPr>
          <w:rStyle w:val="pln"/>
          <w:color w:val="000000"/>
          <w:sz w:val="24"/>
          <w:szCs w:val="24"/>
        </w:rPr>
        <w:t>i</w:t>
      </w:r>
      <w:proofErr w:type="spellEnd"/>
      <w:r w:rsidRPr="00CE1124">
        <w:rPr>
          <w:rStyle w:val="pun"/>
          <w:color w:val="666600"/>
          <w:sz w:val="24"/>
          <w:szCs w:val="24"/>
        </w:rPr>
        <w:t>).</w:t>
      </w:r>
      <w:r w:rsidRPr="00CE1124">
        <w:rPr>
          <w:rStyle w:val="pln"/>
          <w:color w:val="000000"/>
          <w:sz w:val="24"/>
          <w:szCs w:val="24"/>
        </w:rPr>
        <w:t>sum</w:t>
      </w:r>
      <w:r w:rsidRPr="00CE1124">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above program utilizes java framework iteration strategy, filtering and mapping methods and would increase efficiency.</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of all we will look into the core concepts of Java 8 Stream API and then we will go through some examples for understanding most commonly used methods.</w:t>
      </w:r>
    </w:p>
    <w:p w:rsidR="00054B90" w:rsidRDefault="00B03BB9" w:rsidP="00054B90">
      <w:pPr>
        <w:pStyle w:val="Heading1"/>
        <w:spacing w:before="0" w:after="75"/>
        <w:textAlignment w:val="baseline"/>
        <w:rPr>
          <w:b w:val="0"/>
          <w:bCs w:val="0"/>
          <w:sz w:val="42"/>
          <w:szCs w:val="42"/>
        </w:rPr>
      </w:pPr>
      <w:r>
        <w:rPr>
          <w:b w:val="0"/>
          <w:bCs w:val="0"/>
          <w:sz w:val="42"/>
          <w:szCs w:val="42"/>
        </w:rPr>
        <w:t>======</w:t>
      </w:r>
      <w:proofErr w:type="spellStart"/>
      <w:r w:rsidR="00054B90">
        <w:rPr>
          <w:b w:val="0"/>
          <w:bCs w:val="0"/>
          <w:sz w:val="42"/>
          <w:szCs w:val="42"/>
        </w:rPr>
        <w:t>Java.util</w:t>
      </w:r>
      <w:proofErr w:type="spellEnd"/>
      <w:r w:rsidR="00054B90">
        <w:rPr>
          <w:b w:val="0"/>
          <w:bCs w:val="0"/>
          <w:sz w:val="42"/>
          <w:szCs w:val="42"/>
        </w:rPr>
        <w:t xml:space="preserve"> Interface </w:t>
      </w:r>
      <w:proofErr w:type="spellStart"/>
      <w:r w:rsidR="00054B90">
        <w:rPr>
          <w:b w:val="0"/>
          <w:bCs w:val="0"/>
          <w:sz w:val="42"/>
          <w:szCs w:val="42"/>
        </w:rPr>
        <w:t>Spliterator</w:t>
      </w:r>
      <w:proofErr w:type="spellEnd"/>
      <w:r w:rsidR="00054B90">
        <w:rPr>
          <w:b w:val="0"/>
          <w:bCs w:val="0"/>
          <w:sz w:val="42"/>
          <w:szCs w:val="42"/>
        </w:rPr>
        <w:t xml:space="preserve"> in Java8</w:t>
      </w:r>
      <w:r>
        <w:rPr>
          <w:b w:val="0"/>
          <w:bCs w:val="0"/>
          <w:sz w:val="42"/>
          <w:szCs w:val="42"/>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Prerequisite :</w:t>
      </w:r>
      <w:proofErr w:type="gramEnd"/>
      <w:r>
        <w:rPr>
          <w:rStyle w:val="Strong"/>
          <w:rFonts w:ascii="Helvetica" w:hAnsi="Helvetica" w:cs="Helvetica"/>
          <w:color w:val="000000"/>
          <w:sz w:val="23"/>
          <w:szCs w:val="23"/>
          <w:bdr w:val="none" w:sz="0" w:space="0" w:color="auto" w:frame="1"/>
        </w:rPr>
        <w:t> </w:t>
      </w:r>
      <w:proofErr w:type="spellStart"/>
      <w:r w:rsidR="00F51274">
        <w:fldChar w:fldCharType="begin"/>
      </w:r>
      <w:r w:rsidR="00D35644">
        <w:instrText>HYPERLINK "http://www.geeksforgeeks.org/iterators-in-java/"</w:instrText>
      </w:r>
      <w:r w:rsidR="00F51274">
        <w:fldChar w:fldCharType="separate"/>
      </w:r>
      <w:r>
        <w:rPr>
          <w:rStyle w:val="Hyperlink"/>
          <w:rFonts w:ascii="Helvetica" w:hAnsi="Helvetica" w:cs="Helvetica"/>
          <w:color w:val="EC4E20"/>
          <w:sz w:val="23"/>
          <w:szCs w:val="23"/>
          <w:u w:val="none"/>
          <w:bdr w:val="none" w:sz="0" w:space="0" w:color="auto" w:frame="1"/>
        </w:rPr>
        <w:t>Iterators</w:t>
      </w:r>
      <w:proofErr w:type="spellEnd"/>
      <w:r>
        <w:rPr>
          <w:rStyle w:val="Hyperlink"/>
          <w:rFonts w:ascii="Helvetica" w:hAnsi="Helvetica" w:cs="Helvetica"/>
          <w:color w:val="EC4E20"/>
          <w:sz w:val="23"/>
          <w:szCs w:val="23"/>
          <w:u w:val="none"/>
          <w:bdr w:val="none" w:sz="0" w:space="0" w:color="auto" w:frame="1"/>
        </w:rPr>
        <w:t xml:space="preserve"> in java</w:t>
      </w:r>
      <w:r w:rsidR="00F51274">
        <w:fldChar w:fldCharType="end"/>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like other </w:t>
      </w:r>
      <w:proofErr w:type="spellStart"/>
      <w:r>
        <w:rPr>
          <w:rFonts w:ascii="Helvetica" w:hAnsi="Helvetica" w:cs="Helvetica"/>
          <w:color w:val="000000"/>
          <w:sz w:val="20"/>
          <w:szCs w:val="20"/>
        </w:rPr>
        <w:t>Iterators</w:t>
      </w:r>
      <w:proofErr w:type="spellEnd"/>
      <w:r>
        <w:rPr>
          <w:rFonts w:ascii="Helvetica" w:hAnsi="Helvetica" w:cs="Helvetica"/>
          <w:color w:val="000000"/>
          <w:sz w:val="20"/>
          <w:szCs w:val="20"/>
        </w:rPr>
        <w:t>, are for traversing the elements of a source. A source can be a </w:t>
      </w:r>
      <w:hyperlink r:id="rId20" w:history="1">
        <w:r>
          <w:rPr>
            <w:rStyle w:val="Hyperlink"/>
            <w:rFonts w:ascii="Helvetica" w:hAnsi="Helvetica" w:cs="Helvetica"/>
            <w:color w:val="EC4E20"/>
            <w:sz w:val="23"/>
            <w:szCs w:val="23"/>
            <w:u w:val="none"/>
            <w:bdr w:val="none" w:sz="0" w:space="0" w:color="auto" w:frame="1"/>
          </w:rPr>
          <w:t>Collection</w:t>
        </w:r>
      </w:hyperlink>
      <w:r>
        <w:rPr>
          <w:rFonts w:ascii="Helvetica" w:hAnsi="Helvetica" w:cs="Helvetica"/>
          <w:color w:val="000000"/>
          <w:sz w:val="20"/>
          <w:szCs w:val="20"/>
        </w:rPr>
        <w:t>, an </w:t>
      </w:r>
      <w:hyperlink r:id="rId21" w:history="1">
        <w:r>
          <w:rPr>
            <w:rStyle w:val="Hyperlink"/>
            <w:rFonts w:ascii="Helvetica" w:hAnsi="Helvetica" w:cs="Helvetica"/>
            <w:color w:val="EC4E20"/>
            <w:sz w:val="23"/>
            <w:szCs w:val="23"/>
            <w:u w:val="none"/>
            <w:bdr w:val="none" w:sz="0" w:space="0" w:color="auto" w:frame="1"/>
          </w:rPr>
          <w:t>IO channel</w:t>
        </w:r>
      </w:hyperlink>
      <w:r>
        <w:rPr>
          <w:rFonts w:ascii="Helvetica" w:hAnsi="Helvetica" w:cs="Helvetica"/>
          <w:color w:val="000000"/>
          <w:sz w:val="20"/>
          <w:szCs w:val="20"/>
        </w:rPr>
        <w:t> or a </w:t>
      </w:r>
      <w:hyperlink r:id="rId22" w:history="1">
        <w:r>
          <w:rPr>
            <w:rStyle w:val="Hyperlink"/>
            <w:rFonts w:ascii="Helvetica" w:hAnsi="Helvetica" w:cs="Helvetica"/>
            <w:color w:val="EC4E20"/>
            <w:sz w:val="23"/>
            <w:szCs w:val="23"/>
            <w:u w:val="none"/>
            <w:bdr w:val="none" w:sz="0" w:space="0" w:color="auto" w:frame="1"/>
          </w:rPr>
          <w:t>generator function</w:t>
        </w:r>
      </w:hyperlink>
      <w:r>
        <w:rPr>
          <w:rFonts w:ascii="Helvetica" w:hAnsi="Helvetica" w:cs="Helvetica"/>
          <w:color w:val="000000"/>
          <w:sz w:val="20"/>
          <w:szCs w:val="20"/>
        </w:rPr>
        <w:t>.</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It is included in JDK 8 for support of efficient parallel </w:t>
      </w:r>
      <w:proofErr w:type="gramStart"/>
      <w:r>
        <w:rPr>
          <w:rFonts w:ascii="Helvetica" w:hAnsi="Helvetica" w:cs="Helvetica"/>
          <w:color w:val="000000"/>
          <w:sz w:val="20"/>
          <w:szCs w:val="20"/>
        </w:rPr>
        <w:t>traversal(</w:t>
      </w:r>
      <w:proofErr w:type="gramEnd"/>
      <w:r>
        <w:rPr>
          <w:rFonts w:ascii="Helvetica" w:hAnsi="Helvetica" w:cs="Helvetica"/>
          <w:color w:val="000000"/>
          <w:sz w:val="20"/>
          <w:szCs w:val="20"/>
        </w:rPr>
        <w:t>parallel programming) in addition to sequential traversal.</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However, you can use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even if you won’t be using parallel execution. One reason you might want to do so is because it combines the </w:t>
      </w:r>
      <w:proofErr w:type="spellStart"/>
      <w:r>
        <w:rPr>
          <w:rStyle w:val="Emphasis"/>
          <w:rFonts w:ascii="Helvetica" w:hAnsi="Helvetica" w:cs="Helvetica"/>
          <w:color w:val="000000"/>
          <w:sz w:val="23"/>
          <w:szCs w:val="23"/>
          <w:bdr w:val="none" w:sz="0" w:space="0" w:color="auto" w:frame="1"/>
        </w:rPr>
        <w:t>hasNext</w:t>
      </w:r>
      <w:proofErr w:type="spellEnd"/>
      <w:r>
        <w:rPr>
          <w:rFonts w:ascii="Helvetica" w:hAnsi="Helvetica" w:cs="Helvetica"/>
          <w:color w:val="000000"/>
          <w:sz w:val="20"/>
          <w:szCs w:val="20"/>
        </w:rPr>
        <w:t> and </w:t>
      </w:r>
      <w:r>
        <w:rPr>
          <w:rStyle w:val="Emphasis"/>
          <w:rFonts w:ascii="Helvetica" w:hAnsi="Helvetica" w:cs="Helvetica"/>
          <w:color w:val="000000"/>
          <w:sz w:val="23"/>
          <w:szCs w:val="23"/>
          <w:bdr w:val="none" w:sz="0" w:space="0" w:color="auto" w:frame="1"/>
        </w:rPr>
        <w:t>next</w:t>
      </w:r>
      <w:r>
        <w:rPr>
          <w:rFonts w:ascii="Helvetica" w:hAnsi="Helvetica" w:cs="Helvetica"/>
          <w:color w:val="000000"/>
          <w:sz w:val="20"/>
          <w:szCs w:val="20"/>
        </w:rPr>
        <w:t> operations into one method.</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collections,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object can be created by calling </w:t>
      </w:r>
      <w:proofErr w:type="spellStart"/>
      <w:proofErr w:type="gramStart"/>
      <w:r>
        <w:rPr>
          <w:rFonts w:ascii="Helvetica" w:hAnsi="Helvetica" w:cs="Helvetica"/>
          <w:color w:val="000000"/>
          <w:sz w:val="20"/>
          <w:szCs w:val="20"/>
        </w:rPr>
        <w:t>spliterator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method present in Collection interface.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xml:space="preserve">// Here "c" is any Collection object. </w:t>
      </w:r>
      <w:proofErr w:type="spellStart"/>
      <w:proofErr w:type="gramStart"/>
      <w:r>
        <w:rPr>
          <w:rStyle w:val="Strong"/>
          <w:rFonts w:ascii="Consolas" w:hAnsi="Consolas" w:cs="Consolas"/>
          <w:color w:val="000000"/>
          <w:sz w:val="18"/>
          <w:szCs w:val="18"/>
          <w:bdr w:val="none" w:sz="0" w:space="0" w:color="auto" w:frame="1"/>
        </w:rPr>
        <w:t>splitr</w:t>
      </w:r>
      <w:proofErr w:type="spellEnd"/>
      <w:proofErr w:type="gramEnd"/>
      <w:r>
        <w:rPr>
          <w:rStyle w:val="Strong"/>
          <w:rFonts w:ascii="Consolas" w:hAnsi="Consolas" w:cs="Consolas"/>
          <w:color w:val="000000"/>
          <w:sz w:val="18"/>
          <w:szCs w:val="18"/>
          <w:bdr w:val="none" w:sz="0" w:space="0" w:color="auto" w:frame="1"/>
        </w:rPr>
        <w:t xml:space="preserve"> is of</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xml:space="preserve">// type </w:t>
      </w:r>
      <w:proofErr w:type="spellStart"/>
      <w:r>
        <w:rPr>
          <w:rStyle w:val="Strong"/>
          <w:rFonts w:ascii="Consolas" w:hAnsi="Consolas" w:cs="Consolas"/>
          <w:color w:val="000000"/>
          <w:sz w:val="18"/>
          <w:szCs w:val="18"/>
          <w:bdr w:val="none" w:sz="0" w:space="0" w:color="auto" w:frame="1"/>
        </w:rPr>
        <w:t>Spliterator</w:t>
      </w:r>
      <w:proofErr w:type="spellEnd"/>
      <w:r>
        <w:rPr>
          <w:rStyle w:val="Strong"/>
          <w:rFonts w:ascii="Consolas" w:hAnsi="Consolas" w:cs="Consolas"/>
          <w:color w:val="000000"/>
          <w:sz w:val="18"/>
          <w:szCs w:val="18"/>
          <w:bdr w:val="none" w:sz="0" w:space="0" w:color="auto" w:frame="1"/>
        </w:rPr>
        <w:t xml:space="preserve"> interface and refers to "c"</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spellStart"/>
      <w:r>
        <w:rPr>
          <w:rStyle w:val="Strong"/>
          <w:rFonts w:ascii="Consolas" w:hAnsi="Consolas" w:cs="Consolas"/>
          <w:color w:val="000000"/>
          <w:sz w:val="18"/>
          <w:szCs w:val="18"/>
          <w:bdr w:val="none" w:sz="0" w:space="0" w:color="auto" w:frame="1"/>
        </w:rPr>
        <w:t>Spliterator</w:t>
      </w:r>
      <w:proofErr w:type="spellEnd"/>
      <w:r>
        <w:rPr>
          <w:rStyle w:val="Strong"/>
          <w:rFonts w:ascii="Consolas" w:hAnsi="Consolas" w:cs="Consolas"/>
          <w:color w:val="000000"/>
          <w:sz w:val="18"/>
          <w:szCs w:val="18"/>
          <w:bdr w:val="none" w:sz="0" w:space="0" w:color="auto" w:frame="1"/>
        </w:rPr>
        <w:t xml:space="preserve"> </w:t>
      </w:r>
      <w:proofErr w:type="spellStart"/>
      <w:r>
        <w:rPr>
          <w:rStyle w:val="Strong"/>
          <w:rFonts w:ascii="Consolas" w:hAnsi="Consolas" w:cs="Consolas"/>
          <w:color w:val="000000"/>
          <w:sz w:val="18"/>
          <w:szCs w:val="18"/>
          <w:bdr w:val="none" w:sz="0" w:space="0" w:color="auto" w:frame="1"/>
        </w:rPr>
        <w:t>splitr</w:t>
      </w:r>
      <w:proofErr w:type="spellEnd"/>
      <w:r>
        <w:rPr>
          <w:rStyle w:val="Strong"/>
          <w:rFonts w:ascii="Consolas" w:hAnsi="Consolas" w:cs="Consolas"/>
          <w:color w:val="000000"/>
          <w:sz w:val="18"/>
          <w:szCs w:val="18"/>
          <w:bdr w:val="none" w:sz="0" w:space="0" w:color="auto" w:frame="1"/>
        </w:rPr>
        <w:t xml:space="preserve"> = </w:t>
      </w:r>
      <w:proofErr w:type="spellStart"/>
      <w:proofErr w:type="gramStart"/>
      <w:r>
        <w:rPr>
          <w:rStyle w:val="Strong"/>
          <w:rFonts w:ascii="Consolas" w:hAnsi="Consolas" w:cs="Consolas"/>
          <w:color w:val="000000"/>
          <w:sz w:val="18"/>
          <w:szCs w:val="18"/>
          <w:bdr w:val="none" w:sz="0" w:space="0" w:color="auto" w:frame="1"/>
        </w:rPr>
        <w:t>c.spliterator</w:t>
      </w:r>
      <w:proofErr w:type="spellEnd"/>
      <w:r>
        <w:rPr>
          <w:rStyle w:val="Strong"/>
          <w:rFonts w:ascii="Consolas" w:hAnsi="Consolas" w:cs="Consolas"/>
          <w:color w:val="000000"/>
          <w:sz w:val="18"/>
          <w:szCs w:val="18"/>
          <w:bdr w:val="none" w:sz="0" w:space="0" w:color="auto" w:frame="1"/>
        </w:rPr>
        <w:t>(</w:t>
      </w:r>
      <w:proofErr w:type="gramEnd"/>
      <w:r>
        <w:rPr>
          <w:rStyle w:val="Strong"/>
          <w:rFonts w:ascii="Consolas" w:hAnsi="Consolas" w:cs="Consolas"/>
          <w:color w:val="000000"/>
          <w:sz w:val="18"/>
          <w:szCs w:val="18"/>
          <w:bdr w:val="none" w:sz="0" w:space="0" w:color="auto" w:frame="1"/>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 interface defines 8 methods:</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int</w:t>
      </w:r>
      <w:proofErr w:type="spellEnd"/>
      <w:proofErr w:type="gramEnd"/>
      <w:r>
        <w:rPr>
          <w:rStyle w:val="Strong"/>
          <w:rFonts w:ascii="Helvetica" w:hAnsi="Helvetica" w:cs="Helvetica"/>
          <w:color w:val="000000"/>
          <w:sz w:val="23"/>
          <w:szCs w:val="23"/>
          <w:bdr w:val="none" w:sz="0" w:space="0" w:color="auto" w:frame="1"/>
        </w:rPr>
        <w:t xml:space="preserve"> characteristics()</w:t>
      </w:r>
      <w:r>
        <w:rPr>
          <w:rFonts w:ascii="Helvetica" w:hAnsi="Helvetica" w:cs="Helvetica"/>
          <w:color w:val="000000"/>
          <w:sz w:val="20"/>
          <w:szCs w:val="20"/>
        </w:rPr>
        <w:t xml:space="preserve"> : Returns a set of characteristics of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and its elements. The result is from </w:t>
      </w:r>
      <w:proofErr w:type="gramStart"/>
      <w:r>
        <w:rPr>
          <w:rFonts w:ascii="Helvetica" w:hAnsi="Helvetica" w:cs="Helvetica"/>
          <w:color w:val="000000"/>
          <w:sz w:val="20"/>
          <w:szCs w:val="20"/>
        </w:rPr>
        <w:t>ORDERED(</w:t>
      </w:r>
      <w:proofErr w:type="gramEnd"/>
      <w:r>
        <w:rPr>
          <w:rFonts w:ascii="Helvetica" w:hAnsi="Helvetica" w:cs="Helvetica"/>
          <w:color w:val="000000"/>
          <w:sz w:val="20"/>
          <w:szCs w:val="20"/>
        </w:rPr>
        <w:t>0x00000010), DISTINCT(0x00000001), SORTED(0x00000004), SIZED(0x00000040), NONNULL(0x00000100), IMMUTABLE(0x00000400), CONCURRENT(0x00001000), SUBSIZED(0x00004000).</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the characteristics of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encoded</w:t>
      </w:r>
      <w:proofErr w:type="gramEnd"/>
      <w:r>
        <w:rPr>
          <w:rFonts w:ascii="Consolas" w:hAnsi="Consolas" w:cs="Consolas"/>
          <w:color w:val="000000"/>
          <w:sz w:val="18"/>
          <w:szCs w:val="18"/>
        </w:rPr>
        <w:t xml:space="preserve"> into an integer.</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long</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estimateSize</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 It returns an </w:t>
      </w:r>
      <w:r w:rsidRPr="00201C71">
        <w:rPr>
          <w:rFonts w:ascii="Helvetica" w:hAnsi="Helvetica" w:cs="Helvetica"/>
          <w:color w:val="000000"/>
          <w:sz w:val="20"/>
          <w:szCs w:val="20"/>
          <w:highlight w:val="yellow"/>
        </w:rPr>
        <w:t>estimate the number of elements left to iterate or</w:t>
      </w:r>
      <w:r>
        <w:rPr>
          <w:rFonts w:ascii="Helvetica" w:hAnsi="Helvetica" w:cs="Helvetica"/>
          <w:color w:val="000000"/>
          <w:sz w:val="20"/>
          <w:szCs w:val="20"/>
        </w:rPr>
        <w:t xml:space="preserve"> returns </w:t>
      </w:r>
      <w:proofErr w:type="spellStart"/>
      <w:r>
        <w:rPr>
          <w:rFonts w:ascii="Helvetica" w:hAnsi="Helvetica" w:cs="Helvetica"/>
          <w:color w:val="000000"/>
          <w:sz w:val="20"/>
          <w:szCs w:val="20"/>
        </w:rPr>
        <w:t>Long.MAX_VALUE</w:t>
      </w:r>
      <w:proofErr w:type="spellEnd"/>
      <w:r>
        <w:rPr>
          <w:rFonts w:ascii="Helvetica" w:hAnsi="Helvetica" w:cs="Helvetica"/>
          <w:color w:val="000000"/>
          <w:sz w:val="20"/>
          <w:szCs w:val="20"/>
        </w:rPr>
        <w:t xml:space="preserve"> if infinite, unknown, or too expensive to compute.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lastRenderedPageBreak/>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long </w:t>
      </w:r>
      <w:proofErr w:type="spellStart"/>
      <w:r>
        <w:rPr>
          <w:rFonts w:ascii="Consolas" w:hAnsi="Consolas" w:cs="Consolas"/>
          <w:color w:val="000000"/>
          <w:sz w:val="18"/>
          <w:szCs w:val="18"/>
        </w:rPr>
        <w:t>estimateSize</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Estimates the number of elements left to iterate and</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returns</w:t>
      </w:r>
      <w:proofErr w:type="gramEnd"/>
      <w:r>
        <w:rPr>
          <w:rFonts w:ascii="Consolas" w:hAnsi="Consolas" w:cs="Consolas"/>
          <w:color w:val="000000"/>
          <w:sz w:val="18"/>
          <w:szCs w:val="18"/>
        </w:rPr>
        <w:t xml:space="preserve"> the result. Returns </w:t>
      </w:r>
      <w:proofErr w:type="spellStart"/>
      <w:r>
        <w:rPr>
          <w:rFonts w:ascii="Consolas" w:hAnsi="Consolas" w:cs="Consolas"/>
          <w:color w:val="000000"/>
          <w:sz w:val="18"/>
          <w:szCs w:val="18"/>
        </w:rPr>
        <w:t>Long.MAX_VALUE</w:t>
      </w:r>
      <w:proofErr w:type="spellEnd"/>
      <w:r>
        <w:rPr>
          <w:rFonts w:ascii="Consolas" w:hAnsi="Consolas" w:cs="Consolas"/>
          <w:color w:val="000000"/>
          <w:sz w:val="18"/>
          <w:szCs w:val="18"/>
        </w:rPr>
        <w:t xml:space="preserve"> if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count</w:t>
      </w:r>
      <w:proofErr w:type="gramEnd"/>
      <w:r>
        <w:rPr>
          <w:rFonts w:ascii="Consolas" w:hAnsi="Consolas" w:cs="Consolas"/>
          <w:color w:val="000000"/>
          <w:sz w:val="18"/>
          <w:szCs w:val="18"/>
        </w:rPr>
        <w:t xml:space="preserve"> cannot be obtained for any reason.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long </w:t>
      </w:r>
      <w:proofErr w:type="spellStart"/>
      <w:r>
        <w:rPr>
          <w:rStyle w:val="Strong"/>
          <w:rFonts w:ascii="Helvetica" w:hAnsi="Helvetica" w:cs="Helvetica"/>
          <w:color w:val="000000"/>
          <w:sz w:val="23"/>
          <w:szCs w:val="23"/>
          <w:bdr w:val="none" w:sz="0" w:space="0" w:color="auto" w:frame="1"/>
        </w:rPr>
        <w:t>getExactSizeIfKnown</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 Convenience method that returns </w:t>
      </w:r>
      <w:proofErr w:type="spellStart"/>
      <w:r>
        <w:rPr>
          <w:rFonts w:ascii="Helvetica" w:hAnsi="Helvetica" w:cs="Helvetica"/>
          <w:color w:val="000000"/>
          <w:sz w:val="20"/>
          <w:szCs w:val="20"/>
        </w:rPr>
        <w:t>estimateSize</w:t>
      </w:r>
      <w:proofErr w:type="spellEnd"/>
      <w:r>
        <w:rPr>
          <w:rFonts w:ascii="Helvetica" w:hAnsi="Helvetica" w:cs="Helvetica"/>
          <w:color w:val="000000"/>
          <w:sz w:val="20"/>
          <w:szCs w:val="20"/>
        </w:rPr>
        <w:t xml:space="preserve">()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SIZED, else -1.</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long </w:t>
      </w:r>
      <w:proofErr w:type="spellStart"/>
      <w:r>
        <w:rPr>
          <w:rFonts w:ascii="Consolas" w:hAnsi="Consolas" w:cs="Consolas"/>
          <w:color w:val="000000"/>
          <w:sz w:val="18"/>
          <w:szCs w:val="18"/>
        </w:rPr>
        <w:t>getExactSizeIfKnown</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If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is SIZED, returns the number of</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elements</w:t>
      </w:r>
      <w:proofErr w:type="gramEnd"/>
      <w:r>
        <w:rPr>
          <w:rFonts w:ascii="Consolas" w:hAnsi="Consolas" w:cs="Consolas"/>
          <w:color w:val="000000"/>
          <w:sz w:val="18"/>
          <w:szCs w:val="18"/>
        </w:rPr>
        <w:t xml:space="preserve"> left to iterate. Returns –1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Comparator&lt;? </w:t>
      </w:r>
      <w:proofErr w:type="gramStart"/>
      <w:r>
        <w:rPr>
          <w:rStyle w:val="Strong"/>
          <w:rFonts w:ascii="Helvetica" w:hAnsi="Helvetica" w:cs="Helvetica"/>
          <w:color w:val="000000"/>
          <w:sz w:val="23"/>
          <w:szCs w:val="23"/>
          <w:bdr w:val="none" w:sz="0" w:space="0" w:color="auto" w:frame="1"/>
        </w:rPr>
        <w:t>super</w:t>
      </w:r>
      <w:proofErr w:type="gramEnd"/>
      <w:r>
        <w:rPr>
          <w:rStyle w:val="Strong"/>
          <w:rFonts w:ascii="Helvetica" w:hAnsi="Helvetica" w:cs="Helvetica"/>
          <w:color w:val="000000"/>
          <w:sz w:val="23"/>
          <w:szCs w:val="23"/>
          <w:bdr w:val="none" w:sz="0" w:space="0" w:color="auto" w:frame="1"/>
        </w:rPr>
        <w:t xml:space="preserve"> T&gt; </w:t>
      </w:r>
      <w:proofErr w:type="spellStart"/>
      <w:r>
        <w:rPr>
          <w:rStyle w:val="Strong"/>
          <w:rFonts w:ascii="Helvetica" w:hAnsi="Helvetica" w:cs="Helvetica"/>
          <w:color w:val="000000"/>
          <w:sz w:val="23"/>
          <w:szCs w:val="23"/>
          <w:bdr w:val="none" w:sz="0" w:space="0" w:color="auto" w:frame="1"/>
        </w:rPr>
        <w:t>getComparator</w:t>
      </w:r>
      <w:proofErr w:type="spellEnd"/>
      <w:r>
        <w:rPr>
          <w:rStyle w:val="Strong"/>
          <w:rFonts w:ascii="Helvetica" w:hAnsi="Helvetica" w:cs="Helvetica"/>
          <w:color w:val="000000"/>
          <w:sz w:val="23"/>
          <w:szCs w:val="23"/>
          <w:bdr w:val="none" w:sz="0" w:space="0" w:color="auto" w:frame="1"/>
        </w:rPr>
        <w:t>( ) </w:t>
      </w:r>
      <w:r>
        <w:rPr>
          <w:rFonts w:ascii="Helvetica" w:hAnsi="Helvetica" w:cs="Helvetica"/>
          <w:color w:val="000000"/>
          <w:sz w:val="20"/>
          <w:szCs w:val="20"/>
        </w:rPr>
        <w:t xml:space="preserve">: If this </w:t>
      </w: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source is SORTED by a Comparator, returns that Comparator. If the source is SORTED in natural order, returns null. Otherwise, if the source is not SORTED, throws </w:t>
      </w:r>
      <w:proofErr w:type="spellStart"/>
      <w:r>
        <w:rPr>
          <w:rFonts w:ascii="Helvetica" w:hAnsi="Helvetica" w:cs="Helvetica"/>
          <w:color w:val="000000"/>
          <w:sz w:val="20"/>
          <w:szCs w:val="20"/>
        </w:rPr>
        <w:t>IllegalStateException</w:t>
      </w:r>
      <w:proofErr w:type="spellEnd"/>
      <w:r>
        <w:rPr>
          <w:rFonts w:ascii="Helvetica" w:hAnsi="Helvetica" w:cs="Helvetica"/>
          <w:color w:val="000000"/>
          <w:sz w:val="20"/>
          <w:szCs w:val="20"/>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default</w:t>
      </w:r>
      <w:proofErr w:type="gramEnd"/>
      <w:r>
        <w:rPr>
          <w:rFonts w:ascii="Consolas" w:hAnsi="Consolas" w:cs="Consolas"/>
          <w:color w:val="000000"/>
          <w:sz w:val="18"/>
          <w:szCs w:val="18"/>
        </w:rPr>
        <w:t xml:space="preserve"> Comparator&lt;? super T&gt; </w:t>
      </w:r>
      <w:proofErr w:type="spellStart"/>
      <w:r>
        <w:rPr>
          <w:rFonts w:ascii="Consolas" w:hAnsi="Consolas" w:cs="Consolas"/>
          <w:color w:val="000000"/>
          <w:sz w:val="18"/>
          <w:szCs w:val="18"/>
        </w:rPr>
        <w:t>getComparator</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the comparator used by the invoking </w:t>
      </w:r>
      <w:proofErr w:type="spellStart"/>
      <w:r>
        <w:rPr>
          <w:rFonts w:ascii="Consolas" w:hAnsi="Consolas" w:cs="Consolas"/>
          <w:color w:val="000000"/>
          <w:sz w:val="18"/>
          <w:szCs w:val="18"/>
        </w:rPr>
        <w:t>spliterator</w:t>
      </w:r>
      <w:proofErr w:type="spellEnd"/>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w:t>
      </w:r>
      <w:proofErr w:type="gramEnd"/>
      <w:r>
        <w:rPr>
          <w:rFonts w:ascii="Consolas" w:hAnsi="Consolas" w:cs="Consolas"/>
          <w:color w:val="000000"/>
          <w:sz w:val="18"/>
          <w:szCs w:val="18"/>
        </w:rPr>
        <w:t xml:space="preserve"> null if natural ordering is used.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IllegalStateException</w:t>
      </w:r>
      <w:proofErr w:type="spellEnd"/>
      <w:r>
        <w:rPr>
          <w:rFonts w:ascii="Consolas" w:hAnsi="Consolas" w:cs="Consolas"/>
          <w:color w:val="000000"/>
          <w:sz w:val="18"/>
          <w:szCs w:val="18"/>
        </w:rPr>
        <w:t xml:space="preserve"> - If the sequence is unordered,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IllegalStateException</w:t>
      </w:r>
      <w:proofErr w:type="spellEnd"/>
      <w:r>
        <w:rPr>
          <w:rFonts w:ascii="Consolas" w:hAnsi="Consolas" w:cs="Consolas"/>
          <w:color w:val="000000"/>
          <w:sz w:val="18"/>
          <w:szCs w:val="18"/>
        </w:rPr>
        <w:t xml:space="preserve"> is thrown.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boolean</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hasCharacteristics</w:t>
      </w:r>
      <w:proofErr w:type="spellEnd"/>
      <w:r>
        <w:rPr>
          <w:rStyle w:val="Strong"/>
          <w:rFonts w:ascii="Helvetica" w:hAnsi="Helvetica" w:cs="Helvetica"/>
          <w:color w:val="000000"/>
          <w:sz w:val="23"/>
          <w:szCs w:val="23"/>
          <w:bdr w:val="none" w:sz="0" w:space="0" w:color="auto" w:frame="1"/>
        </w:rPr>
        <w:t>(</w:t>
      </w:r>
      <w:proofErr w:type="spellStart"/>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val</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Returns true if this </w:t>
      </w:r>
      <w:proofErr w:type="spellStart"/>
      <w:r>
        <w:rPr>
          <w:rFonts w:ascii="Helvetica" w:hAnsi="Helvetica" w:cs="Helvetica"/>
          <w:color w:val="000000"/>
          <w:sz w:val="20"/>
          <w:szCs w:val="20"/>
        </w:rPr>
        <w:t>Spliterator’s</w:t>
      </w:r>
      <w:proofErr w:type="spellEnd"/>
      <w:r>
        <w:rPr>
          <w:rFonts w:ascii="Helvetica" w:hAnsi="Helvetica" w:cs="Helvetica"/>
          <w:color w:val="000000"/>
          <w:sz w:val="20"/>
          <w:szCs w:val="20"/>
        </w:rPr>
        <w:t xml:space="preserve"> characteristics() contain all of the given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w:t>
      </w:r>
      <w:proofErr w:type="spellStart"/>
      <w:r>
        <w:rPr>
          <w:rFonts w:ascii="Consolas" w:hAnsi="Consolas" w:cs="Consolas"/>
          <w:color w:val="000000"/>
          <w:sz w:val="18"/>
          <w:szCs w:val="18"/>
        </w:rPr>
        <w:t>boolean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hasCharacteristics</w:t>
      </w:r>
      <w:proofErr w:type="spellEnd"/>
      <w:r>
        <w:rPr>
          <w:rFonts w:ascii="Consolas" w:hAnsi="Consolas" w:cs="Consolas"/>
          <w:color w:val="000000"/>
          <w:sz w:val="18"/>
          <w:szCs w:val="18"/>
        </w:rPr>
        <w:t>(</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 the characteristics to check for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Returns true if the invoking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has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characteristics</w:t>
      </w:r>
      <w:proofErr w:type="gramEnd"/>
      <w:r>
        <w:rPr>
          <w:rFonts w:ascii="Consolas" w:hAnsi="Consolas" w:cs="Consolas"/>
          <w:color w:val="000000"/>
          <w:sz w:val="18"/>
          <w:szCs w:val="18"/>
        </w:rPr>
        <w:t xml:space="preserve"> passed in val. Returns false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tryAdvance</w:t>
      </w:r>
      <w:proofErr w:type="spellEnd"/>
      <w:r>
        <w:rPr>
          <w:rStyle w:val="Strong"/>
          <w:rFonts w:ascii="Helvetica" w:hAnsi="Helvetica" w:cs="Helvetica"/>
          <w:color w:val="000000"/>
          <w:sz w:val="23"/>
          <w:szCs w:val="23"/>
          <w:bdr w:val="none" w:sz="0" w:space="0" w:color="auto" w:frame="1"/>
        </w:rPr>
        <w:t>(Consumer&lt;? super T&gt; action)</w:t>
      </w:r>
      <w:r>
        <w:rPr>
          <w:rFonts w:ascii="Helvetica" w:hAnsi="Helvetica" w:cs="Helvetica"/>
          <w:color w:val="000000"/>
          <w:sz w:val="20"/>
          <w:szCs w:val="20"/>
        </w:rPr>
        <w:t xml:space="preserve"> : If a remaining element exists, performs the given action on it, returning true; else returns false.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ORDERED the action is performed on the next element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boolean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tryAdvance</w:t>
      </w:r>
      <w:proofErr w:type="spellEnd"/>
      <w:r>
        <w:rPr>
          <w:rFonts w:ascii="Consolas" w:hAnsi="Consolas" w:cs="Consolas"/>
          <w:color w:val="000000"/>
          <w:sz w:val="18"/>
          <w:szCs w:val="18"/>
        </w:rPr>
        <w:t xml:space="preserve">(Consumer&lt;? super T&gt; action)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there is a next element. Returns false if no</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elements</w:t>
      </w:r>
      <w:proofErr w:type="gramEnd"/>
      <w:r>
        <w:rPr>
          <w:rFonts w:ascii="Consolas" w:hAnsi="Consolas" w:cs="Consolas"/>
          <w:color w:val="000000"/>
          <w:sz w:val="18"/>
          <w:szCs w:val="18"/>
        </w:rPr>
        <w:t xml:space="preserve"> remain.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lastRenderedPageBreak/>
        <w:t>NullPointerException</w:t>
      </w:r>
      <w:proofErr w:type="spellEnd"/>
      <w:r>
        <w:rPr>
          <w:rFonts w:ascii="Consolas" w:hAnsi="Consolas" w:cs="Consolas"/>
          <w:color w:val="000000"/>
          <w:sz w:val="18"/>
          <w:szCs w:val="18"/>
        </w:rPr>
        <w:t xml:space="preserve">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default</w:t>
      </w:r>
      <w:proofErr w:type="gramEnd"/>
      <w:r>
        <w:rPr>
          <w:rStyle w:val="Strong"/>
          <w:rFonts w:ascii="Helvetica" w:hAnsi="Helvetica" w:cs="Helvetica"/>
          <w:color w:val="000000"/>
          <w:sz w:val="23"/>
          <w:szCs w:val="23"/>
          <w:bdr w:val="none" w:sz="0" w:space="0" w:color="auto" w:frame="1"/>
        </w:rPr>
        <w:t xml:space="preserve"> void </w:t>
      </w:r>
      <w:proofErr w:type="spellStart"/>
      <w:r>
        <w:rPr>
          <w:rStyle w:val="Strong"/>
          <w:rFonts w:ascii="Helvetica" w:hAnsi="Helvetica" w:cs="Helvetica"/>
          <w:color w:val="000000"/>
          <w:sz w:val="23"/>
          <w:szCs w:val="23"/>
          <w:bdr w:val="none" w:sz="0" w:space="0" w:color="auto" w:frame="1"/>
        </w:rPr>
        <w:t>forEachRemaining</w:t>
      </w:r>
      <w:proofErr w:type="spellEnd"/>
      <w:r>
        <w:rPr>
          <w:rStyle w:val="Strong"/>
          <w:rFonts w:ascii="Helvetica" w:hAnsi="Helvetica" w:cs="Helvetica"/>
          <w:color w:val="000000"/>
          <w:sz w:val="23"/>
          <w:szCs w:val="23"/>
          <w:bdr w:val="none" w:sz="0" w:space="0" w:color="auto" w:frame="1"/>
        </w:rPr>
        <w:t>(Consumer&lt;? super T&gt;action)</w:t>
      </w:r>
      <w:r>
        <w:rPr>
          <w:rFonts w:ascii="Helvetica" w:hAnsi="Helvetica" w:cs="Helvetica"/>
          <w:color w:val="000000"/>
          <w:sz w:val="20"/>
          <w:szCs w:val="20"/>
        </w:rPr>
        <w:t xml:space="preserve"> : Performs the given action for each remaining element, sequentially in the current thread, until all elements have been processed or the action throws an exception. If this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is ORDERED, actions are performed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default void </w:t>
      </w:r>
      <w:proofErr w:type="spellStart"/>
      <w:r>
        <w:rPr>
          <w:rFonts w:ascii="Consolas" w:hAnsi="Consolas" w:cs="Consolas"/>
          <w:color w:val="000000"/>
          <w:sz w:val="18"/>
          <w:szCs w:val="18"/>
        </w:rPr>
        <w:t>forEachRemaining</w:t>
      </w:r>
      <w:proofErr w:type="spellEnd"/>
      <w:r>
        <w:rPr>
          <w:rFonts w:ascii="Consolas" w:hAnsi="Consolas" w:cs="Consolas"/>
          <w:color w:val="000000"/>
          <w:sz w:val="18"/>
          <w:szCs w:val="18"/>
        </w:rPr>
        <w:t>(Consumer&lt;? super T&gt;action)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NullPointerException</w:t>
      </w:r>
      <w:proofErr w:type="spellEnd"/>
      <w:r>
        <w:rPr>
          <w:rFonts w:ascii="Consolas" w:hAnsi="Consolas" w:cs="Consolas"/>
          <w:color w:val="000000"/>
          <w:sz w:val="18"/>
          <w:szCs w:val="18"/>
        </w:rPr>
        <w:t xml:space="preserve">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&lt;T&gt; </w:t>
      </w:r>
      <w:proofErr w:type="spellStart"/>
      <w:proofErr w:type="gramStart"/>
      <w:r>
        <w:rPr>
          <w:rStyle w:val="Strong"/>
          <w:rFonts w:ascii="Helvetica" w:hAnsi="Helvetica" w:cs="Helvetica"/>
          <w:color w:val="000000"/>
          <w:sz w:val="23"/>
          <w:szCs w:val="23"/>
          <w:bdr w:val="none" w:sz="0" w:space="0" w:color="auto" w:frame="1"/>
        </w:rPr>
        <w:t>trySplit</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xml:space="preserve"> : If possible, splits the invoking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returning a reference to a new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for the partition. Otherwise, returns null. Thus, if successful, the original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iterates over one portion of the sequence and the returned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iterates over the other portion.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&lt;T&gt; </w:t>
      </w:r>
      <w:proofErr w:type="spellStart"/>
      <w:r>
        <w:rPr>
          <w:rFonts w:ascii="Consolas" w:hAnsi="Consolas" w:cs="Consolas"/>
          <w:color w:val="000000"/>
          <w:sz w:val="18"/>
          <w:szCs w:val="18"/>
        </w:rPr>
        <w:t>trySplit</w:t>
      </w:r>
      <w:proofErr w:type="spellEnd"/>
      <w:r>
        <w:rPr>
          <w:rFonts w:ascii="Consolas" w:hAnsi="Consolas" w:cs="Consolas"/>
          <w:color w:val="000000"/>
          <w:sz w:val="18"/>
          <w:szCs w:val="18"/>
        </w:rPr>
        <w: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a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covering some portion of the elements,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or null if this </w:t>
      </w:r>
      <w:proofErr w:type="spellStart"/>
      <w:r>
        <w:rPr>
          <w:rFonts w:ascii="Consolas" w:hAnsi="Consolas" w:cs="Consolas"/>
          <w:color w:val="000000"/>
          <w:sz w:val="18"/>
          <w:szCs w:val="18"/>
        </w:rPr>
        <w:t>spliterator</w:t>
      </w:r>
      <w:proofErr w:type="spellEnd"/>
      <w:r>
        <w:rPr>
          <w:rFonts w:ascii="Consolas" w:hAnsi="Consolas" w:cs="Consolas"/>
          <w:color w:val="000000"/>
          <w:sz w:val="18"/>
          <w:szCs w:val="18"/>
        </w:rPr>
        <w:t xml:space="preserve"> cannot be split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below example demonstrate methods of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w:t>
      </w:r>
    </w:p>
    <w:tbl>
      <w:tblPr>
        <w:tblW w:w="9660" w:type="dxa"/>
        <w:tblCellMar>
          <w:left w:w="0" w:type="dxa"/>
          <w:right w:w="0" w:type="dxa"/>
        </w:tblCellMar>
        <w:tblLook w:val="04A0"/>
      </w:tblPr>
      <w:tblGrid>
        <w:gridCol w:w="9842"/>
      </w:tblGrid>
      <w:tr w:rsidR="00054B90" w:rsidTr="00054B90">
        <w:tc>
          <w:tcPr>
            <w:tcW w:w="9660" w:type="dxa"/>
            <w:vAlign w:val="center"/>
            <w:hideMark/>
          </w:tcPr>
          <w:p w:rsidR="00054B90" w:rsidRDefault="00054B90" w:rsidP="00054B90">
            <w:r>
              <w:rPr>
                <w:rStyle w:val="HTMLCode"/>
                <w:rFonts w:eastAsiaTheme="minorHAnsi"/>
              </w:rPr>
              <w:t>// Java program to demonstrate</w:t>
            </w:r>
          </w:p>
          <w:p w:rsidR="00054B90" w:rsidRDefault="00054B90" w:rsidP="00054B90">
            <w:r>
              <w:rPr>
                <w:rStyle w:val="HTMLCode"/>
                <w:rFonts w:eastAsiaTheme="minorHAnsi"/>
              </w:rPr>
              <w:t xml:space="preserve">// methods of </w:t>
            </w:r>
            <w:proofErr w:type="spellStart"/>
            <w:r>
              <w:rPr>
                <w:rStyle w:val="HTMLCode"/>
                <w:rFonts w:eastAsiaTheme="minorHAnsi"/>
              </w:rPr>
              <w:t>Spliterator</w:t>
            </w:r>
            <w:proofErr w:type="spellEnd"/>
          </w:p>
          <w:p w:rsidR="00054B90" w:rsidRDefault="00054B90" w:rsidP="00054B90">
            <w:r>
              <w:t> </w:t>
            </w:r>
          </w:p>
          <w:p w:rsidR="00054B90" w:rsidRDefault="00054B90" w:rsidP="00054B90">
            <w:r>
              <w:rPr>
                <w:rStyle w:val="HTMLCode"/>
                <w:rFonts w:eastAsiaTheme="minorHAnsi"/>
              </w:rPr>
              <w:t>import</w:t>
            </w:r>
            <w:r>
              <w:t xml:space="preserve"> </w:t>
            </w:r>
            <w:proofErr w:type="spellStart"/>
            <w:r>
              <w:rPr>
                <w:rStyle w:val="HTMLCode"/>
                <w:rFonts w:eastAsiaTheme="minorHAnsi"/>
              </w:rPr>
              <w:t>java.util.ArrayList</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java.util.Spliterator</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java.util.stream.Stream</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SpliteratorDemo</w:t>
            </w:r>
            <w:proofErr w:type="spellEnd"/>
            <w:r>
              <w:rPr>
                <w:rStyle w:val="HTMLCode"/>
                <w:rFonts w:eastAsiaTheme="minorHAnsi"/>
              </w:rPr>
              <w:t xml:space="preserve">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54B90" w:rsidRDefault="00054B90" w:rsidP="00054B90">
            <w:r>
              <w:rPr>
                <w:rStyle w:val="HTMLCode"/>
                <w:rFonts w:eastAsiaTheme="minorHAnsi"/>
              </w:rPr>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(1);</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(2);</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(-3);</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(-4);</w:t>
            </w:r>
          </w:p>
          <w:p w:rsidR="00054B90" w:rsidRDefault="00054B90" w:rsidP="00054B90">
            <w:r>
              <w:rPr>
                <w:rStyle w:val="HTMLCode"/>
                <w:rFonts w:eastAsiaTheme="minorHAnsi"/>
              </w:rPr>
              <w:t>        </w:t>
            </w:r>
            <w:proofErr w:type="spellStart"/>
            <w:r>
              <w:rPr>
                <w:rStyle w:val="HTMLCode"/>
                <w:rFonts w:eastAsiaTheme="minorHAnsi"/>
              </w:rPr>
              <w:t>al.add</w:t>
            </w:r>
            <w:proofErr w:type="spellEnd"/>
            <w:r>
              <w:rPr>
                <w:rStyle w:val="HTMLCode"/>
                <w:rFonts w:eastAsiaTheme="minorHAnsi"/>
              </w:rPr>
              <w:t>(5);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 a Stream to the array list.</w:t>
            </w:r>
          </w:p>
          <w:p w:rsidR="00054B90" w:rsidRDefault="00054B90" w:rsidP="00054B90">
            <w:r>
              <w:rPr>
                <w:rStyle w:val="HTMLCode"/>
                <w:rFonts w:eastAsiaTheme="minorHAnsi"/>
              </w:rPr>
              <w:t xml:space="preserve">        Stream&lt;Integer&gt; </w:t>
            </w:r>
            <w:proofErr w:type="spellStart"/>
            <w:r>
              <w:rPr>
                <w:rStyle w:val="HTMLCode"/>
                <w:rFonts w:eastAsiaTheme="minorHAnsi"/>
              </w:rPr>
              <w:t>str</w:t>
            </w:r>
            <w:proofErr w:type="spellEnd"/>
            <w:r>
              <w:rPr>
                <w:rStyle w:val="HTMLCode"/>
                <w:rFonts w:eastAsiaTheme="minorHAnsi"/>
              </w:rPr>
              <w:t xml:space="preserve"> = </w:t>
            </w:r>
            <w:proofErr w:type="spellStart"/>
            <w:r>
              <w:rPr>
                <w:rStyle w:val="HTMLCode"/>
                <w:rFonts w:eastAsiaTheme="minorHAnsi"/>
              </w:rPr>
              <w:t>al.stream</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 xml:space="preserve">&lt;Integer&gt; splitr1 = </w:t>
            </w:r>
            <w:proofErr w:type="spellStart"/>
            <w:r>
              <w:rPr>
                <w:rStyle w:val="HTMLCode"/>
                <w:rFonts w:eastAsiaTheme="minorHAnsi"/>
              </w:rPr>
              <w:t>str.spliterator</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4113A0">
              <w:rPr>
                <w:rStyle w:val="HTMLCode"/>
                <w:rFonts w:eastAsiaTheme="minorHAnsi"/>
              </w:rPr>
              <w:t xml:space="preserve">// </w:t>
            </w:r>
            <w:proofErr w:type="spellStart"/>
            <w:r w:rsidRPr="004113A0">
              <w:rPr>
                <w:rStyle w:val="HTMLCode"/>
                <w:rFonts w:eastAsiaTheme="minorHAnsi"/>
              </w:rPr>
              <w:t>estimateSize</w:t>
            </w:r>
            <w:proofErr w:type="spellEnd"/>
            <w:r w:rsidRPr="004113A0">
              <w:rPr>
                <w:rStyle w:val="HTMLCode"/>
                <w:rFonts w:eastAsiaTheme="minorHAnsi"/>
              </w:rPr>
              <w:t xml:space="preserve"> method</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("estimate size : "</w:t>
            </w:r>
            <w:r>
              <w:t xml:space="preserve"> </w:t>
            </w:r>
            <w:r>
              <w:rPr>
                <w:rStyle w:val="HTMLCode"/>
                <w:rFonts w:eastAsiaTheme="minorHAnsi"/>
              </w:rPr>
              <w:t>+ splitr1.estimateSize());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proofErr w:type="spellStart"/>
            <w:r w:rsidRPr="004113A0">
              <w:rPr>
                <w:rStyle w:val="HTMLCode"/>
                <w:rFonts w:eastAsiaTheme="minorHAnsi"/>
              </w:rPr>
              <w:t>getExactSizeIfKnown</w:t>
            </w:r>
            <w:proofErr w:type="spellEnd"/>
            <w:r w:rsidRPr="004113A0">
              <w:rPr>
                <w:rStyle w:val="HTMLCode"/>
                <w:rFonts w:eastAsiaTheme="minorHAnsi"/>
              </w:rPr>
              <w:t xml:space="preserve"> method</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("exact size : "</w:t>
            </w:r>
            <w:r>
              <w:t xml:space="preserve"> </w:t>
            </w:r>
            <w:r>
              <w:rPr>
                <w:rStyle w:val="HTMLCode"/>
                <w:rFonts w:eastAsiaTheme="minorHAnsi"/>
              </w:rPr>
              <w:t>+ splitr1.getExactSizeIfKnown());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FF09D4">
              <w:rPr>
                <w:rStyle w:val="HTMLCode"/>
                <w:rFonts w:eastAsiaTheme="minorHAnsi"/>
              </w:rPr>
              <w:t xml:space="preserve">// </w:t>
            </w:r>
            <w:proofErr w:type="spellStart"/>
            <w:r w:rsidRPr="00FF09D4">
              <w:rPr>
                <w:rStyle w:val="HTMLCode"/>
                <w:rFonts w:eastAsiaTheme="minorHAnsi"/>
              </w:rPr>
              <w:t>hasCharacteristics</w:t>
            </w:r>
            <w:proofErr w:type="spellEnd"/>
            <w:r w:rsidRPr="00FF09D4">
              <w:rPr>
                <w:rStyle w:val="HTMLCode"/>
                <w:rFonts w:eastAsiaTheme="minorHAnsi"/>
              </w:rPr>
              <w:t xml:space="preserve"> and characteristics method</w:t>
            </w:r>
          </w:p>
          <w:p w:rsidR="00054B90" w:rsidRDefault="00054B90" w:rsidP="00054B90">
            <w:r>
              <w:rPr>
                <w:rStyle w:val="HTMLCode"/>
                <w:rFonts w:eastAsiaTheme="minorHAnsi"/>
              </w:rPr>
              <w:t>        System.out.println(splitr1.hasCharacteristics(splitr1.characteristics()));</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("Content of </w:t>
            </w:r>
            <w:proofErr w:type="spellStart"/>
            <w:r>
              <w:rPr>
                <w:rStyle w:val="HTMLCode"/>
                <w:rFonts w:eastAsiaTheme="minorHAnsi"/>
              </w:rPr>
              <w:t>arraylist</w:t>
            </w:r>
            <w:proofErr w:type="spellEnd"/>
            <w:r>
              <w:rPr>
                <w:rStyle w:val="HTMLCode"/>
                <w:rFonts w:eastAsiaTheme="minorHAnsi"/>
              </w:rPr>
              <w:t xml:space="preserve"> :");</w:t>
            </w:r>
          </w:p>
          <w:p w:rsidR="00054B90" w:rsidRDefault="00054B90" w:rsidP="00054B90">
            <w:r>
              <w:rPr>
                <w:rStyle w:val="HTMLCode"/>
                <w:rFonts w:eastAsiaTheme="minorHAnsi"/>
              </w:rPr>
              <w:t xml:space="preserve">        // </w:t>
            </w:r>
            <w:proofErr w:type="spellStart"/>
            <w:r>
              <w:rPr>
                <w:rStyle w:val="HTMLCode"/>
                <w:rFonts w:eastAsiaTheme="minorHAnsi"/>
              </w:rPr>
              <w:t>forEachRemaining</w:t>
            </w:r>
            <w:proofErr w:type="spellEnd"/>
            <w:r>
              <w:rPr>
                <w:rStyle w:val="HTMLCode"/>
                <w:rFonts w:eastAsiaTheme="minorHAnsi"/>
              </w:rPr>
              <w:t xml:space="preserve"> method    </w:t>
            </w:r>
          </w:p>
          <w:p w:rsidR="00054B90" w:rsidRDefault="00054B90" w:rsidP="00054B90">
            <w:r>
              <w:rPr>
                <w:rStyle w:val="HTMLCode"/>
                <w:rFonts w:eastAsiaTheme="minorHAnsi"/>
              </w:rPr>
              <w:t xml:space="preserve">        splitr1.forEachRemaining((n)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        // Obtaining another</w:t>
            </w:r>
            <w:proofErr w:type="gramStart"/>
            <w:r>
              <w:rPr>
                <w:rStyle w:val="HTMLCode"/>
                <w:rFonts w:eastAsiaTheme="minorHAnsi"/>
              </w:rPr>
              <w:t>  Stream</w:t>
            </w:r>
            <w:proofErr w:type="gramEnd"/>
            <w:r>
              <w:rPr>
                <w:rStyle w:val="HTMLCode"/>
                <w:rFonts w:eastAsiaTheme="minorHAnsi"/>
              </w:rPr>
              <w:t xml:space="preserve"> to the array list.</w:t>
            </w:r>
          </w:p>
          <w:p w:rsidR="00054B90" w:rsidRDefault="00054B90" w:rsidP="00054B90">
            <w:r>
              <w:rPr>
                <w:rStyle w:val="HTMLCode"/>
                <w:rFonts w:eastAsiaTheme="minorHAnsi"/>
              </w:rPr>
              <w:t xml:space="preserve">        Stream&lt;Integer&gt; str1 = </w:t>
            </w:r>
            <w:proofErr w:type="spellStart"/>
            <w:r>
              <w:rPr>
                <w:rStyle w:val="HTMLCode"/>
                <w:rFonts w:eastAsiaTheme="minorHAnsi"/>
              </w:rPr>
              <w:t>al.stream</w:t>
            </w:r>
            <w:proofErr w:type="spellEnd"/>
            <w:r>
              <w:rPr>
                <w:rStyle w:val="HTMLCode"/>
                <w:rFonts w:eastAsiaTheme="minorHAnsi"/>
              </w:rPr>
              <w:t>();</w:t>
            </w:r>
          </w:p>
          <w:p w:rsidR="00054B90" w:rsidRDefault="00054B90" w:rsidP="00054B90">
            <w:r>
              <w:rPr>
                <w:rStyle w:val="HTMLCode"/>
                <w:rFonts w:eastAsiaTheme="minorHAnsi"/>
              </w:rPr>
              <w:t>        splitr1 = str1.spliterator();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proofErr w:type="spellStart"/>
            <w:r w:rsidRPr="000E5E3D">
              <w:rPr>
                <w:rStyle w:val="HTMLCode"/>
                <w:rFonts w:eastAsiaTheme="minorHAnsi"/>
              </w:rPr>
              <w:t>trySplit</w:t>
            </w:r>
            <w:proofErr w:type="spellEnd"/>
            <w:r w:rsidRPr="000E5E3D">
              <w:rPr>
                <w:rStyle w:val="HTMLCode"/>
                <w:rFonts w:eastAsiaTheme="minorHAnsi"/>
              </w:rPr>
              <w:t>() method</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&lt;Integer&gt; splitr2 = splitr1.trySplit();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If splitr1 could be split, use splitr2 first.</w:t>
            </w:r>
          </w:p>
          <w:p w:rsidR="00054B90" w:rsidRDefault="00054B90" w:rsidP="00054B90">
            <w:r>
              <w:rPr>
                <w:rStyle w:val="HTMLCode"/>
                <w:rFonts w:eastAsiaTheme="minorHAnsi"/>
              </w:rPr>
              <w:t>        if(splitr2 != null) {</w:t>
            </w:r>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("Output from splitr2: ");</w:t>
            </w:r>
          </w:p>
          <w:p w:rsidR="00054B90" w:rsidRDefault="00054B90" w:rsidP="00054B90">
            <w:r>
              <w:rPr>
                <w:rStyle w:val="HTMLCode"/>
                <w:rFonts w:eastAsiaTheme="minorHAnsi"/>
              </w:rPr>
              <w:t xml:space="preserve">        splitr2.forEachRemaining((n)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p>
          <w:p w:rsidR="00054B90" w:rsidRDefault="00054B90" w:rsidP="00054B90">
            <w:r>
              <w:t> </w:t>
            </w:r>
          </w:p>
          <w:p w:rsidR="00054B90" w:rsidRDefault="00054B90" w:rsidP="00054B90">
            <w:r>
              <w:rPr>
                <w:rStyle w:val="HTMLCode"/>
                <w:rFonts w:eastAsiaTheme="minorHAnsi"/>
              </w:rPr>
              <w:t xml:space="preserve">        // Now, use the </w:t>
            </w:r>
            <w:proofErr w:type="spellStart"/>
            <w:r>
              <w:rPr>
                <w:rStyle w:val="HTMLCode"/>
                <w:rFonts w:eastAsiaTheme="minorHAnsi"/>
              </w:rPr>
              <w:t>splitr</w:t>
            </w:r>
            <w:proofErr w:type="spellEnd"/>
          </w:p>
          <w:p w:rsidR="00054B90" w:rsidRDefault="00054B90" w:rsidP="00054B90">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nOutput</w:t>
            </w:r>
            <w:proofErr w:type="spellEnd"/>
            <w:r>
              <w:rPr>
                <w:rStyle w:val="HTMLCode"/>
                <w:rFonts w:eastAsiaTheme="minorHAnsi"/>
              </w:rPr>
              <w:t xml:space="preserve"> from splitr1: ");</w:t>
            </w:r>
          </w:p>
          <w:p w:rsidR="00054B90" w:rsidRDefault="00054B90" w:rsidP="00054B90">
            <w:r>
              <w:rPr>
                <w:rStyle w:val="HTMLCode"/>
                <w:rFonts w:eastAsiaTheme="minorHAnsi"/>
              </w:rPr>
              <w:t xml:space="preserve">        splitr1.forEachRemaining((n)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estimate</w:t>
      </w:r>
      <w:proofErr w:type="gramEnd"/>
      <w:r>
        <w:rPr>
          <w:rFonts w:ascii="Consolas" w:hAnsi="Consolas" w:cs="Consolas"/>
          <w:color w:val="000000"/>
          <w:sz w:val="18"/>
          <w:szCs w:val="18"/>
        </w:rPr>
        <w:t xml:space="preserv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exact</w:t>
      </w:r>
      <w:proofErr w:type="gramEnd"/>
      <w:r>
        <w:rPr>
          <w:rFonts w:ascii="Consolas" w:hAnsi="Consolas" w:cs="Consolas"/>
          <w:color w:val="000000"/>
          <w:sz w:val="18"/>
          <w:szCs w:val="18"/>
        </w:rPr>
        <w:t xml:space="preserv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true</w:t>
      </w:r>
      <w:proofErr w:type="gramEnd"/>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Content of </w:t>
      </w:r>
      <w:proofErr w:type="spellStart"/>
      <w:proofErr w:type="gramStart"/>
      <w:r>
        <w:rPr>
          <w:rFonts w:ascii="Consolas" w:hAnsi="Consolas" w:cs="Consolas"/>
          <w:color w:val="000000"/>
          <w:sz w:val="18"/>
          <w:szCs w:val="18"/>
        </w:rPr>
        <w:t>arraylist</w:t>
      </w:r>
      <w:proofErr w:type="spellEnd"/>
      <w:r>
        <w:rPr>
          <w:rFonts w:ascii="Consolas" w:hAnsi="Consolas" w:cs="Consolas"/>
          <w:color w:val="000000"/>
          <w:sz w:val="18"/>
          <w:szCs w:val="18"/>
        </w:rPr>
        <w:t xml:space="preserve"> :</w:t>
      </w:r>
      <w:proofErr w:type="gramEnd"/>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splitr2: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splitr1: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Java program for </w:t>
      </w:r>
      <w:proofErr w:type="spellStart"/>
      <w:r>
        <w:rPr>
          <w:rStyle w:val="Strong"/>
          <w:rFonts w:ascii="Helvetica" w:hAnsi="Helvetica" w:cs="Helvetica"/>
          <w:color w:val="000000"/>
          <w:sz w:val="23"/>
          <w:szCs w:val="23"/>
          <w:bdr w:val="none" w:sz="0" w:space="0" w:color="auto" w:frame="1"/>
        </w:rPr>
        <w:t>tryadvance</w:t>
      </w:r>
      <w:proofErr w:type="spellEnd"/>
      <w:r>
        <w:rPr>
          <w:rStyle w:val="Strong"/>
          <w:rFonts w:ascii="Helvetica" w:hAnsi="Helvetica" w:cs="Helvetica"/>
          <w:color w:val="000000"/>
          <w:sz w:val="23"/>
          <w:szCs w:val="23"/>
          <w:bdr w:val="none" w:sz="0" w:space="0" w:color="auto" w:frame="1"/>
        </w:rPr>
        <w:t xml:space="preserve"> method</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Have a look at </w:t>
      </w:r>
      <w:proofErr w:type="spellStart"/>
      <w:proofErr w:type="gramStart"/>
      <w:r>
        <w:rPr>
          <w:rStyle w:val="Emphasis"/>
          <w:rFonts w:ascii="Helvetica" w:hAnsi="Helvetica" w:cs="Helvetica"/>
          <w:color w:val="000000"/>
          <w:sz w:val="23"/>
          <w:szCs w:val="23"/>
          <w:bdr w:val="none" w:sz="0" w:space="0" w:color="auto" w:frame="1"/>
        </w:rPr>
        <w:t>tryAdvance</w:t>
      </w:r>
      <w:proofErr w:type="spellEnd"/>
      <w:r>
        <w:rPr>
          <w:rStyle w:val="Emphasis"/>
          <w:rFonts w:ascii="Helvetica" w:hAnsi="Helvetica" w:cs="Helvetica"/>
          <w:color w:val="000000"/>
          <w:sz w:val="23"/>
          <w:szCs w:val="23"/>
          <w:bdr w:val="none" w:sz="0" w:space="0" w:color="auto" w:frame="1"/>
        </w:rPr>
        <w:t>(</w:t>
      </w:r>
      <w:proofErr w:type="gramEnd"/>
      <w:r>
        <w:rPr>
          <w:rStyle w:val="Emphasis"/>
          <w:rFonts w:ascii="Helvetica" w:hAnsi="Helvetica" w:cs="Helvetica"/>
          <w:color w:val="000000"/>
          <w:sz w:val="23"/>
          <w:szCs w:val="23"/>
          <w:bdr w:val="none" w:sz="0" w:space="0" w:color="auto" w:frame="1"/>
        </w:rPr>
        <w:t>)</w:t>
      </w:r>
      <w:r>
        <w:rPr>
          <w:rFonts w:ascii="Helvetica" w:hAnsi="Helvetica" w:cs="Helvetica"/>
          <w:color w:val="000000"/>
          <w:sz w:val="20"/>
          <w:szCs w:val="20"/>
        </w:rPr>
        <w:t> </w:t>
      </w:r>
      <w:proofErr w:type="spellStart"/>
      <w:r>
        <w:rPr>
          <w:rFonts w:ascii="Helvetica" w:hAnsi="Helvetica" w:cs="Helvetica"/>
          <w:color w:val="000000"/>
          <w:sz w:val="20"/>
          <w:szCs w:val="20"/>
        </w:rPr>
        <w:t>method.It</w:t>
      </w:r>
      <w:proofErr w:type="spellEnd"/>
      <w:r>
        <w:rPr>
          <w:rFonts w:ascii="Helvetica" w:hAnsi="Helvetica" w:cs="Helvetica"/>
          <w:color w:val="000000"/>
          <w:sz w:val="20"/>
          <w:szCs w:val="20"/>
        </w:rPr>
        <w:t xml:space="preserve"> performs an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xml:space="preserve"> on the next element and then advances the </w:t>
      </w:r>
      <w:proofErr w:type="spellStart"/>
      <w:r>
        <w:rPr>
          <w:rFonts w:ascii="Helvetica" w:hAnsi="Helvetica" w:cs="Helvetica"/>
          <w:color w:val="000000"/>
          <w:sz w:val="20"/>
          <w:szCs w:val="20"/>
        </w:rPr>
        <w:t>iterator</w:t>
      </w:r>
      <w:proofErr w:type="spellEnd"/>
      <w:r>
        <w:rPr>
          <w:rFonts w:ascii="Helvetica" w:hAnsi="Helvetica" w:cs="Helvetica"/>
          <w:color w:val="000000"/>
          <w:sz w:val="20"/>
          <w:szCs w:val="20"/>
        </w:rPr>
        <w:t>. It is 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spellStart"/>
      <w:proofErr w:type="gramStart"/>
      <w:r>
        <w:rPr>
          <w:rFonts w:ascii="Consolas" w:hAnsi="Consolas" w:cs="Consolas"/>
          <w:color w:val="000000"/>
          <w:sz w:val="18"/>
          <w:szCs w:val="18"/>
        </w:rPr>
        <w:t>boolean</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tryAdvance</w:t>
      </w:r>
      <w:proofErr w:type="spellEnd"/>
      <w:r>
        <w:rPr>
          <w:rFonts w:ascii="Consolas" w:hAnsi="Consolas" w:cs="Consolas"/>
          <w:color w:val="000000"/>
          <w:sz w:val="18"/>
          <w:szCs w:val="18"/>
        </w:rPr>
        <w:t>(Consumer&lt;? super T&gt; action)</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specifies the action that is executed on the next element in the iteration and Consumer is a </w:t>
      </w:r>
      <w:hyperlink r:id="rId23" w:history="1">
        <w:r>
          <w:rPr>
            <w:rStyle w:val="Hyperlink"/>
            <w:rFonts w:ascii="Helvetica" w:hAnsi="Helvetica" w:cs="Helvetica"/>
            <w:color w:val="EC4E20"/>
            <w:sz w:val="23"/>
            <w:szCs w:val="23"/>
            <w:u w:val="none"/>
            <w:bdr w:val="none" w:sz="0" w:space="0" w:color="auto" w:frame="1"/>
          </w:rPr>
          <w:t>functional interface </w:t>
        </w:r>
      </w:hyperlink>
      <w:r>
        <w:rPr>
          <w:rFonts w:ascii="Helvetica" w:hAnsi="Helvetica" w:cs="Helvetica"/>
          <w:color w:val="000000"/>
          <w:sz w:val="20"/>
          <w:szCs w:val="20"/>
        </w:rPr>
        <w:t>that applies an action to an object. It is a generic functional interface declared in </w:t>
      </w:r>
      <w:proofErr w:type="spellStart"/>
      <w:r>
        <w:rPr>
          <w:rStyle w:val="Emphasis"/>
          <w:rFonts w:ascii="Helvetica" w:hAnsi="Helvetica" w:cs="Helvetica"/>
          <w:color w:val="000000"/>
          <w:sz w:val="23"/>
          <w:szCs w:val="23"/>
          <w:bdr w:val="none" w:sz="0" w:space="0" w:color="auto" w:frame="1"/>
        </w:rPr>
        <w:t>java.util.function</w:t>
      </w:r>
      <w:proofErr w:type="spellEnd"/>
      <w:r>
        <w:rPr>
          <w:rFonts w:ascii="Helvetica" w:hAnsi="Helvetica" w:cs="Helvetica"/>
          <w:color w:val="000000"/>
          <w:sz w:val="20"/>
          <w:szCs w:val="20"/>
        </w:rPr>
        <w:t>. It has only one abstract method, </w:t>
      </w:r>
      <w:proofErr w:type="gramStart"/>
      <w:r>
        <w:rPr>
          <w:rStyle w:val="Emphasis"/>
          <w:rFonts w:ascii="Helvetica" w:hAnsi="Helvetica" w:cs="Helvetica"/>
          <w:color w:val="000000"/>
          <w:sz w:val="23"/>
          <w:szCs w:val="23"/>
          <w:bdr w:val="none" w:sz="0" w:space="0" w:color="auto" w:frame="1"/>
        </w:rPr>
        <w:t>accept(</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which is</w:t>
      </w:r>
      <w:r>
        <w:rPr>
          <w:rFonts w:ascii="Helvetica" w:hAnsi="Helvetica" w:cs="Helvetica"/>
          <w:color w:val="000000"/>
          <w:sz w:val="20"/>
          <w:szCs w:val="20"/>
        </w:rPr>
        <w:br/>
        <w:t>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void</w:t>
      </w:r>
      <w:proofErr w:type="gramEnd"/>
      <w:r>
        <w:rPr>
          <w:rFonts w:ascii="Consolas" w:hAnsi="Consolas" w:cs="Consolas"/>
          <w:color w:val="000000"/>
          <w:sz w:val="18"/>
          <w:szCs w:val="18"/>
        </w:rPr>
        <w:t xml:space="preserve"> accept(T </w:t>
      </w:r>
      <w:proofErr w:type="spellStart"/>
      <w:r>
        <w:rPr>
          <w:rFonts w:ascii="Consolas" w:hAnsi="Consolas" w:cs="Consolas"/>
          <w:color w:val="000000"/>
          <w:sz w:val="18"/>
          <w:szCs w:val="18"/>
        </w:rPr>
        <w:t>objRef</w:t>
      </w:r>
      <w:proofErr w:type="spellEnd"/>
      <w:r>
        <w:rPr>
          <w:rFonts w:ascii="Consolas" w:hAnsi="Consolas" w:cs="Consolas"/>
          <w:color w:val="000000"/>
          <w:sz w:val="18"/>
          <w:szCs w:val="18"/>
        </w:rPr>
        <w: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here</w:t>
      </w:r>
      <w:proofErr w:type="gramEnd"/>
      <w:r>
        <w:rPr>
          <w:rFonts w:ascii="Helvetica" w:hAnsi="Helvetica" w:cs="Helvetica"/>
          <w:color w:val="000000"/>
          <w:sz w:val="20"/>
          <w:szCs w:val="20"/>
        </w:rPr>
        <w:t xml:space="preserve"> T is type of object reference.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implementing our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xml:space="preserve">, we must implement accept </w:t>
      </w:r>
      <w:proofErr w:type="spellStart"/>
      <w:r>
        <w:rPr>
          <w:rFonts w:ascii="Helvetica" w:hAnsi="Helvetica" w:cs="Helvetica"/>
          <w:color w:val="000000"/>
          <w:sz w:val="20"/>
          <w:szCs w:val="20"/>
        </w:rPr>
        <w:t>method.To</w:t>
      </w:r>
      <w:proofErr w:type="spellEnd"/>
      <w:r>
        <w:rPr>
          <w:rFonts w:ascii="Helvetica" w:hAnsi="Helvetica" w:cs="Helvetica"/>
          <w:color w:val="000000"/>
          <w:sz w:val="20"/>
          <w:szCs w:val="20"/>
        </w:rPr>
        <w:t xml:space="preserve"> implement accept method, here we use </w:t>
      </w:r>
      <w:hyperlink r:id="rId24" w:history="1">
        <w:r>
          <w:rPr>
            <w:rStyle w:val="Hyperlink"/>
            <w:rFonts w:ascii="Helvetica" w:hAnsi="Helvetica" w:cs="Helvetica"/>
            <w:color w:val="EC4E20"/>
            <w:sz w:val="23"/>
            <w:szCs w:val="23"/>
            <w:u w:val="none"/>
            <w:bdr w:val="none" w:sz="0" w:space="0" w:color="auto" w:frame="1"/>
          </w:rPr>
          <w:t>lambda expression</w:t>
        </w:r>
      </w:hyperlink>
      <w:r>
        <w:rPr>
          <w:rFonts w:ascii="Helvetica" w:hAnsi="Helvetica" w:cs="Helvetica"/>
          <w:color w:val="000000"/>
          <w:sz w:val="20"/>
          <w:szCs w:val="20"/>
        </w:rPr>
        <w:t> .This will be more clear from below example.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How to use </w:t>
      </w:r>
      <w:proofErr w:type="spellStart"/>
      <w:r>
        <w:rPr>
          <w:rStyle w:val="Strong"/>
          <w:rFonts w:ascii="Helvetica" w:hAnsi="Helvetica" w:cs="Helvetica"/>
          <w:color w:val="000000"/>
          <w:sz w:val="23"/>
          <w:szCs w:val="23"/>
          <w:bdr w:val="none" w:sz="0" w:space="0" w:color="auto" w:frame="1"/>
        </w:rPr>
        <w:t>Spliterator</w:t>
      </w:r>
      <w:proofErr w:type="spellEnd"/>
      <w:r>
        <w:rPr>
          <w:rStyle w:val="Strong"/>
          <w:rFonts w:ascii="Helvetica" w:hAnsi="Helvetica" w:cs="Helvetica"/>
          <w:color w:val="000000"/>
          <w:sz w:val="23"/>
          <w:szCs w:val="23"/>
          <w:bdr w:val="none" w:sz="0" w:space="0" w:color="auto" w:frame="1"/>
        </w:rPr>
        <w:t xml:space="preserve"> with Collections</w:t>
      </w:r>
      <w:r>
        <w:rPr>
          <w:rFonts w:ascii="Helvetica" w:hAnsi="Helvetica" w:cs="Helvetica"/>
          <w:color w:val="000000"/>
          <w:sz w:val="20"/>
          <w:szCs w:val="20"/>
        </w:rPr>
        <w:t xml:space="preserve">: Using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for basic iteration tasks is quite easy, simply call </w:t>
      </w:r>
      <w:proofErr w:type="spellStart"/>
      <w:proofErr w:type="gramStart"/>
      <w:r>
        <w:rPr>
          <w:rStyle w:val="Emphasis"/>
          <w:rFonts w:ascii="Helvetica" w:hAnsi="Helvetica" w:cs="Helvetica"/>
          <w:color w:val="000000"/>
          <w:sz w:val="23"/>
          <w:szCs w:val="23"/>
          <w:bdr w:val="none" w:sz="0" w:space="0" w:color="auto" w:frame="1"/>
        </w:rPr>
        <w:t>tryAdvance</w:t>
      </w:r>
      <w:proofErr w:type="spellEnd"/>
      <w:r>
        <w:rPr>
          <w:rStyle w:val="Emphasis"/>
          <w:rFonts w:ascii="Helvetica" w:hAnsi="Helvetica" w:cs="Helvetica"/>
          <w:color w:val="000000"/>
          <w:sz w:val="23"/>
          <w:szCs w:val="23"/>
          <w:bdr w:val="none" w:sz="0" w:space="0" w:color="auto" w:frame="1"/>
        </w:rPr>
        <w:t>(</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until it returns false.</w:t>
      </w:r>
    </w:p>
    <w:tbl>
      <w:tblPr>
        <w:tblW w:w="9750" w:type="dxa"/>
        <w:tblCellMar>
          <w:left w:w="0" w:type="dxa"/>
          <w:right w:w="0" w:type="dxa"/>
        </w:tblCellMar>
        <w:tblLook w:val="04A0"/>
      </w:tblPr>
      <w:tblGrid>
        <w:gridCol w:w="9750"/>
      </w:tblGrid>
      <w:tr w:rsidR="00054B90" w:rsidTr="00054B90">
        <w:tc>
          <w:tcPr>
            <w:tcW w:w="9750" w:type="dxa"/>
            <w:vAlign w:val="center"/>
            <w:hideMark/>
          </w:tcPr>
          <w:p w:rsidR="00054B90" w:rsidRDefault="00054B90" w:rsidP="00054B90">
            <w:r>
              <w:rPr>
                <w:rStyle w:val="HTMLCode"/>
                <w:rFonts w:eastAsiaTheme="minorHAnsi"/>
              </w:rPr>
              <w:t xml:space="preserve">// Java program to demonstrate simple </w:t>
            </w:r>
            <w:proofErr w:type="spellStart"/>
            <w:r>
              <w:rPr>
                <w:rStyle w:val="HTMLCode"/>
                <w:rFonts w:eastAsiaTheme="minorHAnsi"/>
              </w:rPr>
              <w:t>Spliterator</w:t>
            </w:r>
            <w:proofErr w:type="spellEnd"/>
          </w:p>
          <w:p w:rsidR="00054B90" w:rsidRDefault="00054B90" w:rsidP="00054B90">
            <w:r>
              <w:rPr>
                <w:rStyle w:val="HTMLCode"/>
                <w:rFonts w:eastAsiaTheme="minorHAnsi"/>
              </w:rPr>
              <w:t xml:space="preserve">// using </w:t>
            </w:r>
            <w:proofErr w:type="spellStart"/>
            <w:r>
              <w:rPr>
                <w:rStyle w:val="HTMLCode"/>
                <w:rFonts w:eastAsiaTheme="minorHAnsi"/>
              </w:rPr>
              <w:t>tryAdvance</w:t>
            </w:r>
            <w:proofErr w:type="spellEnd"/>
            <w:r>
              <w:rPr>
                <w:rStyle w:val="HTMLCode"/>
                <w:rFonts w:eastAsiaTheme="minorHAnsi"/>
              </w:rPr>
              <w:t xml:space="preserve"> method</w:t>
            </w:r>
          </w:p>
          <w:p w:rsidR="00054B90" w:rsidRDefault="00054B90" w:rsidP="00054B90">
            <w:r>
              <w:t> </w:t>
            </w:r>
          </w:p>
          <w:p w:rsidR="00054B90" w:rsidRDefault="00054B90" w:rsidP="00054B90">
            <w:r>
              <w:rPr>
                <w:rStyle w:val="HTMLCode"/>
                <w:rFonts w:eastAsiaTheme="minorHAnsi"/>
              </w:rPr>
              <w:t>import</w:t>
            </w:r>
            <w:r>
              <w:t xml:space="preserve"> </w:t>
            </w:r>
            <w:proofErr w:type="spellStart"/>
            <w:r>
              <w:rPr>
                <w:rStyle w:val="HTMLCode"/>
                <w:rFonts w:eastAsiaTheme="minorHAnsi"/>
              </w:rPr>
              <w:t>java.util.ArrayList</w:t>
            </w:r>
            <w:proofErr w:type="spellEnd"/>
            <w:r>
              <w:rPr>
                <w:rStyle w:val="HTMLCode"/>
                <w:rFonts w:eastAsiaTheme="minorHAnsi"/>
              </w:rPr>
              <w:t>;</w:t>
            </w:r>
          </w:p>
          <w:p w:rsidR="00054B90" w:rsidRDefault="00054B90" w:rsidP="00054B90">
            <w:r>
              <w:rPr>
                <w:rStyle w:val="HTMLCode"/>
                <w:rFonts w:eastAsiaTheme="minorHAnsi"/>
              </w:rPr>
              <w:t>import</w:t>
            </w:r>
            <w:r>
              <w:t xml:space="preserve"> </w:t>
            </w:r>
            <w:proofErr w:type="spellStart"/>
            <w:r>
              <w:rPr>
                <w:rStyle w:val="HTMLCode"/>
                <w:rFonts w:eastAsiaTheme="minorHAnsi"/>
              </w:rPr>
              <w:t>java.util.Spliterator</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SpliteratorDemo</w:t>
            </w:r>
            <w:proofErr w:type="spellEnd"/>
            <w:r>
              <w:rPr>
                <w:rStyle w:val="HTMLCode"/>
                <w:rFonts w:eastAsiaTheme="minorHAnsi"/>
              </w:rPr>
              <w:t xml:space="preserve">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054B90" w:rsidRDefault="00054B90" w:rsidP="00054B90">
            <w:r>
              <w:rPr>
                <w:rStyle w:val="HTMLCode"/>
                <w:rFonts w:eastAsiaTheme="minorHAnsi"/>
              </w:rPr>
              <w:t>    {</w:t>
            </w:r>
          </w:p>
          <w:p w:rsidR="00054B90" w:rsidRDefault="00054B90" w:rsidP="00054B90">
            <w:r>
              <w:rPr>
                <w:rStyle w:val="HTMLCode"/>
                <w:rFonts w:eastAsiaTheme="minorHAnsi"/>
              </w:rPr>
              <w:lastRenderedPageBreak/>
              <w:t>        // Create an array list for doubles.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al1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al1.add(1);</w:t>
            </w:r>
          </w:p>
          <w:p w:rsidR="00054B90" w:rsidRDefault="00054B90" w:rsidP="00054B90">
            <w:r>
              <w:rPr>
                <w:rStyle w:val="HTMLCode"/>
                <w:rFonts w:eastAsiaTheme="minorHAnsi"/>
              </w:rPr>
              <w:t>        al1.add(2);</w:t>
            </w:r>
          </w:p>
          <w:p w:rsidR="00054B90" w:rsidRDefault="00054B90" w:rsidP="00054B90">
            <w:r>
              <w:rPr>
                <w:rStyle w:val="HTMLCode"/>
                <w:rFonts w:eastAsiaTheme="minorHAnsi"/>
              </w:rPr>
              <w:t>        al1.add(-3);</w:t>
            </w:r>
          </w:p>
          <w:p w:rsidR="00054B90" w:rsidRDefault="00054B90" w:rsidP="00054B90">
            <w:r>
              <w:rPr>
                <w:rStyle w:val="HTMLCode"/>
                <w:rFonts w:eastAsiaTheme="minorHAnsi"/>
              </w:rPr>
              <w:t>        al1.add(-4);</w:t>
            </w:r>
          </w:p>
          <w:p w:rsidR="00054B90" w:rsidRDefault="00054B90" w:rsidP="00054B90">
            <w:r>
              <w:rPr>
                <w:rStyle w:val="HTMLCode"/>
                <w:rFonts w:eastAsiaTheme="minorHAnsi"/>
              </w:rPr>
              <w:t>        al1.add(5);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to display(action)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 xml:space="preserve">("Contents of </w:t>
            </w:r>
            <w:proofErr w:type="spellStart"/>
            <w:r>
              <w:rPr>
                <w:rStyle w:val="HTMLCode"/>
                <w:rFonts w:eastAsiaTheme="minorHAnsi"/>
              </w:rPr>
              <w:t>arraylist</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al1</w:t>
            </w:r>
          </w:p>
          <w:p w:rsidR="00054B90" w:rsidRDefault="00054B90" w:rsidP="00054B90">
            <w:r>
              <w:rPr>
                <w:rStyle w:val="HTMLCode"/>
                <w:rFonts w:eastAsiaTheme="minorHAnsi"/>
              </w:rPr>
              <w:t>        </w:t>
            </w:r>
            <w:proofErr w:type="spellStart"/>
            <w:r>
              <w:rPr>
                <w:rStyle w:val="HTMLCode"/>
                <w:rFonts w:eastAsiaTheme="minorHAnsi"/>
              </w:rPr>
              <w:t>Spliterator</w:t>
            </w:r>
            <w:proofErr w:type="spellEnd"/>
            <w:r>
              <w:rPr>
                <w:rStyle w:val="HTMLCode"/>
                <w:rFonts w:eastAsiaTheme="minorHAnsi"/>
              </w:rPr>
              <w:t xml:space="preserve">&lt;Integer&gt; </w:t>
            </w:r>
            <w:proofErr w:type="spellStart"/>
            <w:r>
              <w:rPr>
                <w:rStyle w:val="HTMLCode"/>
                <w:rFonts w:eastAsiaTheme="minorHAnsi"/>
              </w:rPr>
              <w:t>splitr</w:t>
            </w:r>
            <w:proofErr w:type="spellEnd"/>
            <w:r>
              <w:rPr>
                <w:rStyle w:val="HTMLCode"/>
                <w:rFonts w:eastAsiaTheme="minorHAnsi"/>
              </w:rPr>
              <w:t xml:space="preserve">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to display(action)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 Notice how lambda expression is used to implement accept method</w:t>
            </w:r>
          </w:p>
          <w:p w:rsidR="00054B90" w:rsidRDefault="00054B90" w:rsidP="00054B90">
            <w:r>
              <w:rPr>
                <w:rStyle w:val="HTMLCode"/>
                <w:rFonts w:eastAsiaTheme="minorHAnsi"/>
              </w:rPr>
              <w:t>        // of Consumer interface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w:t>
            </w:r>
            <w:proofErr w:type="spellStart"/>
            <w:r>
              <w:rPr>
                <w:rStyle w:val="HTMLCode"/>
                <w:rFonts w:eastAsiaTheme="minorHAnsi"/>
              </w:rPr>
              <w:t>splitr.tryAdvance</w:t>
            </w:r>
            <w:proofErr w:type="spellEnd"/>
            <w:r>
              <w:rPr>
                <w:rStyle w:val="HTMLCode"/>
                <w:rFonts w:eastAsiaTheme="minorHAnsi"/>
              </w:rPr>
              <w:t xml:space="preserve">((n)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Use </w:t>
            </w:r>
            <w:proofErr w:type="spellStart"/>
            <w:proofErr w:type="gramStart"/>
            <w:r>
              <w:rPr>
                <w:rStyle w:val="HTMLCode"/>
                <w:rFonts w:eastAsiaTheme="minorHAnsi"/>
              </w:rPr>
              <w:t>tryAdvance</w:t>
            </w:r>
            <w:proofErr w:type="spellEnd"/>
            <w:r>
              <w:rPr>
                <w:rStyle w:val="HTMLCode"/>
                <w:rFonts w:eastAsiaTheme="minorHAnsi"/>
              </w:rPr>
              <w:t>(</w:t>
            </w:r>
            <w:proofErr w:type="gramEnd"/>
            <w:r>
              <w:rPr>
                <w:rStyle w:val="HTMLCode"/>
                <w:rFonts w:eastAsiaTheme="minorHAnsi"/>
              </w:rPr>
              <w:t xml:space="preserve">) for getting absolute values(action) of contents of </w:t>
            </w:r>
            <w:proofErr w:type="spellStart"/>
            <w:r>
              <w:rPr>
                <w:rStyle w:val="HTMLCode"/>
                <w:rFonts w:eastAsiaTheme="minorHAnsi"/>
              </w:rPr>
              <w:t>arraylist</w:t>
            </w:r>
            <w:proofErr w:type="spellEnd"/>
            <w:r>
              <w:rPr>
                <w:rStyle w:val="HTMLCode"/>
                <w:rFonts w:eastAsiaTheme="minorHAnsi"/>
              </w:rPr>
              <w:t>.</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 Create new list that contains absolute values.</w:t>
            </w:r>
          </w:p>
          <w:p w:rsidR="00054B90" w:rsidRDefault="00054B90" w:rsidP="00054B90">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&lt;Integer&gt; al2 = new</w:t>
            </w:r>
            <w:r>
              <w:t xml:space="preserve"> </w:t>
            </w:r>
            <w:proofErr w:type="spellStart"/>
            <w:r>
              <w:rPr>
                <w:rStyle w:val="HTMLCode"/>
                <w:rFonts w:eastAsiaTheme="minorHAnsi"/>
              </w:rPr>
              <w:t>ArrayList</w:t>
            </w:r>
            <w:proofErr w:type="spellEnd"/>
            <w:r>
              <w:rPr>
                <w:rStyle w:val="HTMLCode"/>
                <w:rFonts w:eastAsiaTheme="minorHAnsi"/>
              </w:rPr>
              <w: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splitr</w:t>
            </w:r>
            <w:proofErr w:type="spellEnd"/>
            <w:r>
              <w:rPr>
                <w:rStyle w:val="HTMLCode"/>
                <w:rFonts w:eastAsiaTheme="minorHAnsi"/>
              </w:rPr>
              <w:t xml:space="preserve">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Here our action is to get absolute values</w:t>
            </w:r>
          </w:p>
          <w:p w:rsidR="00054B90" w:rsidRDefault="00054B90" w:rsidP="00054B90">
            <w:r>
              <w:rPr>
                <w:rStyle w:val="HTMLCode"/>
                <w:rFonts w:eastAsiaTheme="minorHAnsi"/>
              </w:rPr>
              <w:t>        // Notice how lambda expression is used to implement accept method</w:t>
            </w:r>
          </w:p>
          <w:p w:rsidR="00054B90" w:rsidRPr="002F57F6" w:rsidRDefault="00054B90" w:rsidP="00054B90">
            <w:pPr>
              <w:rPr>
                <w:highlight w:val="yellow"/>
              </w:rPr>
            </w:pPr>
            <w:r>
              <w:rPr>
                <w:rStyle w:val="HTMLCode"/>
                <w:rFonts w:eastAsiaTheme="minorHAnsi"/>
              </w:rPr>
              <w:t>        </w:t>
            </w:r>
            <w:r w:rsidRPr="002F57F6">
              <w:rPr>
                <w:rStyle w:val="HTMLCode"/>
                <w:rFonts w:eastAsiaTheme="minorHAnsi"/>
              </w:rPr>
              <w:t>// of Consumer interface</w:t>
            </w:r>
          </w:p>
          <w:p w:rsidR="00054B90" w:rsidRDefault="00054B90" w:rsidP="00054B90">
            <w:r w:rsidRPr="002F57F6">
              <w:rPr>
                <w:rStyle w:val="HTMLCode"/>
                <w:rFonts w:eastAsiaTheme="minorHAnsi"/>
              </w:rPr>
              <w:t>        while(</w:t>
            </w:r>
            <w:proofErr w:type="spellStart"/>
            <w:r w:rsidRPr="002F57F6">
              <w:rPr>
                <w:rStyle w:val="HTMLCode"/>
                <w:rFonts w:eastAsiaTheme="minorHAnsi"/>
              </w:rPr>
              <w:t>splitr.tryAdvance</w:t>
            </w:r>
            <w:proofErr w:type="spellEnd"/>
            <w:r w:rsidRPr="002F57F6">
              <w:rPr>
                <w:rStyle w:val="HTMLCode"/>
                <w:rFonts w:eastAsiaTheme="minorHAnsi"/>
              </w:rPr>
              <w:t>((n) -&gt; al2.add(Math.abs(n))));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 xml:space="preserve">("Absolute values of contents of </w:t>
            </w:r>
            <w:proofErr w:type="spellStart"/>
            <w:r>
              <w:rPr>
                <w:rStyle w:val="HTMLCode"/>
                <w:rFonts w:eastAsiaTheme="minorHAnsi"/>
              </w:rPr>
              <w:t>arraylist</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getting </w:t>
            </w:r>
            <w:proofErr w:type="spellStart"/>
            <w:r>
              <w:rPr>
                <w:rStyle w:val="HTMLCode"/>
                <w:rFonts w:eastAsiaTheme="minorHAnsi"/>
              </w:rPr>
              <w:t>Spliterator</w:t>
            </w:r>
            <w:proofErr w:type="spellEnd"/>
            <w:r>
              <w:rPr>
                <w:rStyle w:val="HTMLCode"/>
                <w:rFonts w:eastAsiaTheme="minorHAnsi"/>
              </w:rPr>
              <w:t xml:space="preserve"> object on al2</w:t>
            </w:r>
          </w:p>
          <w:p w:rsidR="00054B90" w:rsidRDefault="00054B90" w:rsidP="00054B90">
            <w:r>
              <w:rPr>
                <w:rStyle w:val="HTMLCode"/>
                <w:rFonts w:eastAsiaTheme="minorHAnsi"/>
              </w:rPr>
              <w:t>        </w:t>
            </w:r>
            <w:proofErr w:type="spellStart"/>
            <w:r>
              <w:rPr>
                <w:rStyle w:val="HTMLCode"/>
                <w:rFonts w:eastAsiaTheme="minorHAnsi"/>
              </w:rPr>
              <w:t>splitr</w:t>
            </w:r>
            <w:proofErr w:type="spellEnd"/>
            <w:r>
              <w:rPr>
                <w:rStyle w:val="HTMLCode"/>
                <w:rFonts w:eastAsiaTheme="minorHAnsi"/>
              </w:rPr>
              <w:t xml:space="preserve"> = al2.spliterator();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w:t>
            </w:r>
            <w:proofErr w:type="spellStart"/>
            <w:r>
              <w:rPr>
                <w:rStyle w:val="HTMLCode"/>
                <w:rFonts w:eastAsiaTheme="minorHAnsi"/>
              </w:rPr>
              <w:t>splitr.tryAdvance</w:t>
            </w:r>
            <w:proofErr w:type="spellEnd"/>
            <w:r>
              <w:rPr>
                <w:rStyle w:val="HTMLCode"/>
                <w:rFonts w:eastAsiaTheme="minorHAnsi"/>
              </w:rPr>
              <w:t xml:space="preserve">((n) -&gt; </w:t>
            </w:r>
            <w:proofErr w:type="spellStart"/>
            <w:r>
              <w:rPr>
                <w:rStyle w:val="HTMLCode"/>
                <w:rFonts w:eastAsiaTheme="minorHAnsi"/>
              </w:rPr>
              <w:t>System.out.println</w:t>
            </w:r>
            <w:proofErr w:type="spellEnd"/>
            <w:r>
              <w:rPr>
                <w:rStyle w:val="HTMLCode"/>
                <w:rFonts w:eastAsiaTheme="minorHAnsi"/>
              </w:rPr>
              <w: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Contents of </w:t>
      </w:r>
      <w:proofErr w:type="spellStart"/>
      <w:r>
        <w:rPr>
          <w:rFonts w:ascii="Consolas" w:hAnsi="Consolas" w:cs="Consolas"/>
          <w:color w:val="000000"/>
          <w:sz w:val="18"/>
          <w:szCs w:val="18"/>
        </w:rPr>
        <w:t>arraylist</w:t>
      </w:r>
      <w:proofErr w:type="spellEnd"/>
      <w:r>
        <w:rPr>
          <w:rFonts w:ascii="Consolas" w:hAnsi="Consolas" w:cs="Consolas"/>
          <w:color w:val="000000"/>
          <w:sz w:val="18"/>
          <w:szCs w:val="18"/>
        </w:rPr>
        <w: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Absolute values of contents of </w:t>
      </w:r>
      <w:proofErr w:type="spellStart"/>
      <w:r>
        <w:rPr>
          <w:rFonts w:ascii="Consolas" w:hAnsi="Consolas" w:cs="Consolas"/>
          <w:color w:val="000000"/>
          <w:sz w:val="18"/>
          <w:szCs w:val="18"/>
        </w:rPr>
        <w:t>arraylist</w:t>
      </w:r>
      <w:proofErr w:type="spellEnd"/>
      <w:r>
        <w:rPr>
          <w:rFonts w:ascii="Consolas" w:hAnsi="Consolas" w:cs="Consolas"/>
          <w:color w:val="000000"/>
          <w:sz w:val="18"/>
          <w:szCs w:val="18"/>
        </w:rPr>
        <w: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Notice how </w:t>
      </w:r>
      <w:proofErr w:type="spellStart"/>
      <w:proofErr w:type="gramStart"/>
      <w:r>
        <w:rPr>
          <w:rFonts w:ascii="Helvetica" w:hAnsi="Helvetica" w:cs="Helvetica"/>
          <w:color w:val="000000"/>
          <w:sz w:val="20"/>
          <w:szCs w:val="20"/>
        </w:rPr>
        <w:t>tryAdvance</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xml:space="preserve"> ) consolidates the purposes of </w:t>
      </w:r>
      <w:proofErr w:type="spellStart"/>
      <w:r>
        <w:rPr>
          <w:rFonts w:ascii="Helvetica" w:hAnsi="Helvetica" w:cs="Helvetica"/>
          <w:color w:val="000000"/>
          <w:sz w:val="20"/>
          <w:szCs w:val="20"/>
        </w:rPr>
        <w:t>hasNext</w:t>
      </w:r>
      <w:proofErr w:type="spellEnd"/>
      <w:r>
        <w:rPr>
          <w:rFonts w:ascii="Helvetica" w:hAnsi="Helvetica" w:cs="Helvetica"/>
          <w:color w:val="000000"/>
          <w:sz w:val="20"/>
          <w:szCs w:val="20"/>
        </w:rPr>
        <w:t>( ) and next( ) provided by </w:t>
      </w:r>
      <w:proofErr w:type="spellStart"/>
      <w:r w:rsidR="00F51274">
        <w:fldChar w:fldCharType="begin"/>
      </w:r>
      <w:r w:rsidR="00D35644">
        <w:instrText>HYPERLINK "http://www.geeksforgeeks.org/iterators-in-java/"</w:instrText>
      </w:r>
      <w:r w:rsidR="00F51274">
        <w:fldChar w:fldCharType="separate"/>
      </w:r>
      <w:r>
        <w:rPr>
          <w:rStyle w:val="Hyperlink"/>
          <w:rFonts w:ascii="Helvetica" w:hAnsi="Helvetica" w:cs="Helvetica"/>
          <w:color w:val="EC4E20"/>
          <w:sz w:val="23"/>
          <w:szCs w:val="23"/>
          <w:u w:val="none"/>
          <w:bdr w:val="none" w:sz="0" w:space="0" w:color="auto" w:frame="1"/>
        </w:rPr>
        <w:t>Iterator</w:t>
      </w:r>
      <w:proofErr w:type="spellEnd"/>
      <w:r w:rsidR="00F51274">
        <w:fldChar w:fldCharType="end"/>
      </w:r>
      <w:r>
        <w:rPr>
          <w:rFonts w:ascii="Helvetica" w:hAnsi="Helvetica" w:cs="Helvetica"/>
          <w:color w:val="000000"/>
          <w:sz w:val="20"/>
          <w:szCs w:val="20"/>
        </w:rPr>
        <w:t> into a single method in above example. This improves the efficiency of the iteration process.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some cases, you might want to perform some action on each element collectively, rather than one at a time. To handle this type of situation, </w:t>
      </w:r>
      <w:proofErr w:type="spellStart"/>
      <w:r>
        <w:rPr>
          <w:rFonts w:ascii="Helvetica" w:hAnsi="Helvetica" w:cs="Helvetica"/>
          <w:color w:val="000000"/>
          <w:sz w:val="20"/>
          <w:szCs w:val="20"/>
        </w:rPr>
        <w:t>Spliterator</w:t>
      </w:r>
      <w:proofErr w:type="spellEnd"/>
      <w:r>
        <w:rPr>
          <w:rFonts w:ascii="Helvetica" w:hAnsi="Helvetica" w:cs="Helvetica"/>
          <w:color w:val="000000"/>
          <w:sz w:val="20"/>
          <w:szCs w:val="20"/>
        </w:rPr>
        <w:t xml:space="preserve"> provides the </w:t>
      </w:r>
      <w:proofErr w:type="spellStart"/>
      <w:proofErr w:type="gramStart"/>
      <w:r>
        <w:rPr>
          <w:rFonts w:ascii="Helvetica" w:hAnsi="Helvetica" w:cs="Helvetica"/>
          <w:color w:val="000000"/>
          <w:sz w:val="20"/>
          <w:szCs w:val="20"/>
        </w:rPr>
        <w:t>forEachRemaining</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xml:space="preserve"> ) method, it is generally used in cases involving </w:t>
      </w:r>
      <w:hyperlink r:id="rId25" w:history="1">
        <w:r>
          <w:rPr>
            <w:rStyle w:val="Hyperlink"/>
            <w:rFonts w:ascii="Helvetica" w:hAnsi="Helvetica" w:cs="Helvetica"/>
            <w:color w:val="EC4E20"/>
            <w:sz w:val="23"/>
            <w:szCs w:val="23"/>
            <w:u w:val="none"/>
            <w:bdr w:val="none" w:sz="0" w:space="0" w:color="auto" w:frame="1"/>
          </w:rPr>
          <w:t>streams</w:t>
        </w:r>
      </w:hyperlink>
      <w:r>
        <w:rPr>
          <w:rFonts w:ascii="Helvetica" w:hAnsi="Helvetica" w:cs="Helvetica"/>
          <w:color w:val="000000"/>
          <w:sz w:val="20"/>
          <w:szCs w:val="20"/>
        </w:rPr>
        <w:t>. This method applies action to each unprocessed element and then returns.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article is contributed by </w:t>
      </w:r>
      <w:proofErr w:type="spellStart"/>
      <w:r>
        <w:rPr>
          <w:rStyle w:val="Strong"/>
          <w:rFonts w:ascii="Helvetica" w:hAnsi="Helvetica" w:cs="Helvetica"/>
          <w:color w:val="000000"/>
          <w:sz w:val="23"/>
          <w:szCs w:val="23"/>
          <w:bdr w:val="none" w:sz="0" w:space="0" w:color="auto" w:frame="1"/>
        </w:rPr>
        <w:t>Gaurav</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Miglani</w:t>
      </w:r>
      <w:proofErr w:type="spellEnd"/>
      <w:r>
        <w:rPr>
          <w:rFonts w:ascii="Helvetica" w:hAnsi="Helvetica" w:cs="Helvetica"/>
          <w:color w:val="000000"/>
          <w:sz w:val="20"/>
          <w:szCs w:val="20"/>
        </w:rPr>
        <w:t xml:space="preserve">. If you like </w:t>
      </w:r>
      <w:proofErr w:type="spellStart"/>
      <w:r>
        <w:rPr>
          <w:rFonts w:ascii="Helvetica" w:hAnsi="Helvetica" w:cs="Helvetica"/>
          <w:color w:val="000000"/>
          <w:sz w:val="20"/>
          <w:szCs w:val="20"/>
        </w:rPr>
        <w:t>GeeksforGeeks</w:t>
      </w:r>
      <w:proofErr w:type="spellEnd"/>
      <w:r>
        <w:rPr>
          <w:rFonts w:ascii="Helvetica" w:hAnsi="Helvetica" w:cs="Helvetica"/>
          <w:color w:val="000000"/>
          <w:sz w:val="20"/>
          <w:szCs w:val="20"/>
        </w:rPr>
        <w:t xml:space="preserve"> and would like to contribute, you can also write an article using </w:t>
      </w:r>
      <w:hyperlink r:id="rId26" w:history="1">
        <w:r>
          <w:rPr>
            <w:rStyle w:val="Hyperlink"/>
            <w:rFonts w:ascii="Helvetica" w:hAnsi="Helvetica" w:cs="Helvetica"/>
            <w:color w:val="EC4E20"/>
            <w:sz w:val="23"/>
            <w:szCs w:val="23"/>
            <w:u w:val="none"/>
            <w:bdr w:val="none" w:sz="0" w:space="0" w:color="auto" w:frame="1"/>
          </w:rPr>
          <w:t>contribute.geeksforgeeks.org</w:t>
        </w:r>
      </w:hyperlink>
      <w:r>
        <w:rPr>
          <w:rFonts w:ascii="Helvetica" w:hAnsi="Helvetica" w:cs="Helvetica"/>
          <w:color w:val="000000"/>
          <w:sz w:val="20"/>
          <w:szCs w:val="20"/>
        </w:rPr>
        <w:t xml:space="preserve"> or mail your article to contribute@geeksforgeeks.org. See your article appearing on the </w:t>
      </w:r>
      <w:proofErr w:type="spellStart"/>
      <w:r>
        <w:rPr>
          <w:rFonts w:ascii="Helvetica" w:hAnsi="Helvetica" w:cs="Helvetica"/>
          <w:color w:val="000000"/>
          <w:sz w:val="20"/>
          <w:szCs w:val="20"/>
        </w:rPr>
        <w:t>GeeksforGeeks</w:t>
      </w:r>
      <w:proofErr w:type="spellEnd"/>
      <w:r>
        <w:rPr>
          <w:rFonts w:ascii="Helvetica" w:hAnsi="Helvetica" w:cs="Helvetica"/>
          <w:color w:val="000000"/>
          <w:sz w:val="20"/>
          <w:szCs w:val="20"/>
        </w:rPr>
        <w:t xml:space="preserve"> main page and help other Geeks.</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write comments if you find anything incorrect, or you want to share more information about the topic discussed above.</w:t>
      </w:r>
    </w:p>
    <w:p w:rsidR="00054B90" w:rsidRDefault="00F51274" w:rsidP="00054B90">
      <w:pPr>
        <w:pStyle w:val="Heading1"/>
        <w:shd w:val="clear" w:color="auto" w:fill="FFFFFF"/>
        <w:spacing w:before="0"/>
        <w:jc w:val="both"/>
        <w:textAlignment w:val="baseline"/>
        <w:rPr>
          <w:ins w:id="17" w:author="Unknown"/>
          <w:rFonts w:ascii="Helvetica" w:hAnsi="Helvetica" w:cs="Helvetica"/>
          <w:color w:val="000000"/>
          <w:sz w:val="32"/>
          <w:szCs w:val="32"/>
        </w:rPr>
      </w:pPr>
      <w:ins w:id="18" w:author="Unknown">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"http://quiz.geeksforgeeks.org/gate-corner-2/"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GATE CS Corner</w:t>
        </w:r>
        <w:r>
          <w:rPr>
            <w:rStyle w:val="Strong"/>
            <w:rFonts w:ascii="Helvetica" w:hAnsi="Helvetica" w:cs="Helvetica"/>
            <w:b/>
            <w:bCs/>
            <w:color w:val="000000"/>
            <w:sz w:val="32"/>
            <w:szCs w:val="32"/>
            <w:bdr w:val="none" w:sz="0" w:space="0" w:color="auto" w:frame="1"/>
          </w:rPr>
          <w:fldChar w:fldCharType="end"/>
        </w:r>
        <w:r w:rsidR="00054B90">
          <w:rPr>
            <w:rStyle w:val="Strong"/>
            <w:rFonts w:ascii="Helvetica" w:hAnsi="Helvetica" w:cs="Helvetica"/>
            <w:b/>
            <w:bCs/>
            <w:color w:val="000000"/>
            <w:sz w:val="32"/>
            <w:szCs w:val="32"/>
            <w:bdr w:val="none" w:sz="0" w:space="0" w:color="auto" w:frame="1"/>
          </w:rPr>
          <w:t>    </w:t>
        </w:r>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"http://practice.geeksforgeeks.org/company-tags"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Company Wise Coding Practice</w:t>
        </w:r>
        <w:r>
          <w:rPr>
            <w:rStyle w:val="Strong"/>
            <w:rFonts w:ascii="Helvetica" w:hAnsi="Helvetica" w:cs="Helvetica"/>
            <w:b/>
            <w:bCs/>
            <w:color w:val="000000"/>
            <w:sz w:val="32"/>
            <w:szCs w:val="32"/>
            <w:bdr w:val="none" w:sz="0" w:space="0" w:color="auto" w:frame="1"/>
          </w:rPr>
          <w:fldChar w:fldCharType="end"/>
        </w:r>
      </w:ins>
    </w:p>
    <w:p w:rsidR="00054B90" w:rsidRDefault="00F51274" w:rsidP="00054B90">
      <w:pPr>
        <w:shd w:val="clear" w:color="auto" w:fill="DDDDDD"/>
        <w:textAlignment w:val="baseline"/>
        <w:rPr>
          <w:ins w:id="19" w:author="Unknown"/>
          <w:rFonts w:ascii="Times New Roman" w:hAnsi="Times New Roman" w:cs="Times New Roman"/>
          <w:sz w:val="20"/>
          <w:szCs w:val="20"/>
          <w:bdr w:val="none" w:sz="0" w:space="0" w:color="auto" w:frame="1"/>
        </w:rPr>
      </w:pPr>
      <w:ins w:id="20"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"http://www.geeksforgeeks.org/category/programming-language/java/" </w:instrText>
        </w:r>
        <w:r>
          <w:rPr>
            <w:sz w:val="20"/>
            <w:szCs w:val="20"/>
            <w:bdr w:val="none" w:sz="0" w:space="0" w:color="auto" w:frame="1"/>
          </w:rPr>
          <w:fldChar w:fldCharType="separate"/>
        </w:r>
        <w:r w:rsidR="00054B90">
          <w:rPr>
            <w:rStyle w:val="Hyperlink"/>
            <w:sz w:val="20"/>
            <w:szCs w:val="20"/>
            <w:u w:val="none"/>
            <w:bdr w:val="none" w:sz="0" w:space="0" w:color="auto" w:frame="1"/>
          </w:rPr>
          <w:t>Java</w:t>
        </w:r>
        <w:r>
          <w:rPr>
            <w:sz w:val="20"/>
            <w:szCs w:val="20"/>
            <w:bdr w:val="none" w:sz="0" w:space="0" w:color="auto" w:frame="1"/>
          </w:rPr>
          <w:fldChar w:fldCharType="end"/>
        </w:r>
      </w:ins>
    </w:p>
    <w:p w:rsidR="00054B90" w:rsidRDefault="00054B90" w:rsidP="00054B90">
      <w:pPr>
        <w:rPr>
          <w:ins w:id="21" w:author="Unknown"/>
          <w:sz w:val="20"/>
          <w:szCs w:val="20"/>
          <w:bdr w:val="none" w:sz="0" w:space="0" w:color="auto" w:frame="1"/>
        </w:rPr>
      </w:pPr>
      <w:ins w:id="22" w:author="Unknown">
        <w:r>
          <w:t> </w:t>
        </w:r>
      </w:ins>
    </w:p>
    <w:p w:rsidR="00054B90" w:rsidRDefault="00F51274" w:rsidP="00054B90">
      <w:pPr>
        <w:shd w:val="clear" w:color="auto" w:fill="DDDDDD"/>
        <w:textAlignment w:val="baseline"/>
        <w:rPr>
          <w:ins w:id="23" w:author="Unknown"/>
          <w:sz w:val="20"/>
          <w:szCs w:val="20"/>
          <w:bdr w:val="none" w:sz="0" w:space="0" w:color="auto" w:frame="1"/>
        </w:rPr>
      </w:pPr>
      <w:ins w:id="24"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"http://www.geeksforgeeks.org/tag/java-util-package/" </w:instrText>
        </w:r>
        <w:r>
          <w:rPr>
            <w:sz w:val="20"/>
            <w:szCs w:val="20"/>
            <w:bdr w:val="none" w:sz="0" w:space="0" w:color="auto" w:frame="1"/>
          </w:rPr>
          <w:fldChar w:fldCharType="separate"/>
        </w:r>
        <w:r w:rsidR="00054B90">
          <w:rPr>
            <w:rStyle w:val="Hyperlink"/>
            <w:sz w:val="20"/>
            <w:szCs w:val="20"/>
            <w:u w:val="none"/>
            <w:bdr w:val="none" w:sz="0" w:space="0" w:color="auto" w:frame="1"/>
          </w:rPr>
          <w:t xml:space="preserve">Java - </w:t>
        </w:r>
        <w:proofErr w:type="spellStart"/>
        <w:r w:rsidR="00054B90">
          <w:rPr>
            <w:rStyle w:val="Hyperlink"/>
            <w:sz w:val="20"/>
            <w:szCs w:val="20"/>
            <w:u w:val="none"/>
            <w:bdr w:val="none" w:sz="0" w:space="0" w:color="auto" w:frame="1"/>
          </w:rPr>
          <w:t>util</w:t>
        </w:r>
        <w:proofErr w:type="spellEnd"/>
        <w:r w:rsidR="00054B90">
          <w:rPr>
            <w:rStyle w:val="Hyperlink"/>
            <w:sz w:val="20"/>
            <w:szCs w:val="20"/>
            <w:u w:val="none"/>
            <w:bdr w:val="none" w:sz="0" w:space="0" w:color="auto" w:frame="1"/>
          </w:rPr>
          <w:t xml:space="preserve"> package</w:t>
        </w:r>
        <w:r>
          <w:rPr>
            <w:sz w:val="20"/>
            <w:szCs w:val="20"/>
            <w:bdr w:val="none" w:sz="0" w:space="0" w:color="auto" w:frame="1"/>
          </w:rPr>
          <w:fldChar w:fldCharType="end"/>
        </w:r>
      </w:ins>
    </w:p>
    <w:p w:rsidR="00AB0FF8" w:rsidRDefault="00C32947">
      <w:r>
        <w:t>==================LAMDA EXP EXAMPLE===========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r>
        <w:rPr>
          <w:rStyle w:val="HTMLCode"/>
          <w:color w:val="000000"/>
          <w:spacing w:val="2"/>
          <w:sz w:val="23"/>
          <w:szCs w:val="23"/>
          <w:shd w:val="clear" w:color="auto" w:fill="F8F8F8"/>
        </w:rPr>
        <w:t>TriFunction</w:t>
      </w:r>
      <w:proofErr w:type="spellEnd"/>
      <w:r>
        <w:rPr>
          <w:rStyle w:val="HTMLCode"/>
          <w:color w:val="000000"/>
          <w:spacing w:val="2"/>
          <w:sz w:val="23"/>
          <w:szCs w:val="23"/>
          <w:shd w:val="clear" w:color="auto" w:fill="F8F8F8"/>
        </w:rPr>
        <w:t>&lt;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anon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literal"/>
          <w:color w:val="008080"/>
          <w:spacing w:val="2"/>
          <w:sz w:val="23"/>
          <w:szCs w:val="23"/>
          <w:shd w:val="clear" w:color="auto" w:fill="F8F8F8"/>
        </w:rPr>
        <w:t>new</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TriFunction</w:t>
      </w:r>
      <w:proofErr w:type="spellEnd"/>
      <w:r>
        <w:rPr>
          <w:rStyle w:val="HTMLCode"/>
          <w:color w:val="000000"/>
          <w:spacing w:val="2"/>
          <w:sz w:val="23"/>
          <w:szCs w:val="23"/>
          <w:shd w:val="clear" w:color="auto" w:fill="F8F8F8"/>
        </w:rPr>
        <w:t>&lt;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@Override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public</w:t>
      </w:r>
      <w:proofErr w:type="gramEnd"/>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 xml:space="preserve"> apply(</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return</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s.doSum</w:t>
      </w:r>
      <w:proofErr w:type="spellEnd"/>
      <w:r>
        <w:rPr>
          <w:rStyle w:val="HTMLCode"/>
          <w:color w:val="000000"/>
          <w:spacing w:val="2"/>
          <w:sz w:val="23"/>
          <w:szCs w:val="23"/>
          <w:shd w:val="clear" w:color="auto" w:fill="F8F8F8"/>
        </w:rPr>
        <w:t>(arg1, arg1);</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t>System.out.println</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anon.apply</w:t>
      </w:r>
      <w:proofErr w:type="spellEnd"/>
      <w:r>
        <w:rPr>
          <w:rStyle w:val="HTMLCode"/>
          <w:color w:val="000000"/>
          <w:spacing w:val="2"/>
          <w:sz w:val="23"/>
          <w:szCs w:val="23"/>
          <w:shd w:val="clear" w:color="auto" w:fill="F8F8F8"/>
        </w:rPr>
        <w:t>(</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C32947" w:rsidRDefault="00C32947" w:rsidP="00C32947">
      <w:pPr>
        <w:pStyle w:val="NormalWeb"/>
        <w:spacing w:before="0" w:beforeAutospacing="0" w:after="390" w:afterAutospacing="0" w:line="480" w:lineRule="atLeast"/>
        <w:rPr>
          <w:rFonts w:ascii="Arial" w:hAnsi="Arial" w:cs="Arial"/>
          <w:color w:val="444444"/>
          <w:spacing w:val="2"/>
          <w:sz w:val="27"/>
          <w:szCs w:val="27"/>
        </w:rPr>
      </w:pPr>
      <w:proofErr w:type="gramStart"/>
      <w:r>
        <w:rPr>
          <w:rFonts w:ascii="Arial" w:hAnsi="Arial" w:cs="Arial"/>
          <w:color w:val="444444"/>
          <w:spacing w:val="2"/>
          <w:sz w:val="27"/>
          <w:szCs w:val="27"/>
        </w:rPr>
        <w:t>Or by using a lambda expression:</w:t>
      </w:r>
      <w:proofErr w:type="gramEnd"/>
    </w:p>
    <w:p w:rsidR="00C32947" w:rsidRDefault="00976D5F" w:rsidP="00C32947">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r>
        <w:rPr>
          <w:rStyle w:val="HTMLCode"/>
          <w:color w:val="000000"/>
          <w:spacing w:val="2"/>
          <w:sz w:val="23"/>
          <w:szCs w:val="23"/>
          <w:shd w:val="clear" w:color="auto" w:fill="F8F8F8"/>
        </w:rPr>
        <w:t>T</w:t>
      </w:r>
      <w:r w:rsidR="00C32947">
        <w:rPr>
          <w:rStyle w:val="HTMLCode"/>
          <w:color w:val="000000"/>
          <w:spacing w:val="2"/>
          <w:sz w:val="23"/>
          <w:szCs w:val="23"/>
          <w:shd w:val="clear" w:color="auto" w:fill="F8F8F8"/>
        </w:rPr>
        <w:t>riFunction</w:t>
      </w:r>
      <w:proofErr w:type="spellEnd"/>
      <w:r w:rsidR="00C32947">
        <w:rPr>
          <w:rStyle w:val="HTMLCode"/>
          <w:color w:val="000000"/>
          <w:spacing w:val="2"/>
          <w:sz w:val="23"/>
          <w:szCs w:val="23"/>
          <w:shd w:val="clear" w:color="auto" w:fill="F8F8F8"/>
        </w:rPr>
        <w:t>&lt;</w:t>
      </w:r>
      <w:r w:rsidR="00C32947">
        <w:rPr>
          <w:rStyle w:val="hljs-keyword"/>
          <w:b/>
          <w:bCs/>
          <w:color w:val="333333"/>
          <w:spacing w:val="2"/>
          <w:sz w:val="23"/>
          <w:szCs w:val="23"/>
          <w:shd w:val="clear" w:color="auto" w:fill="F8F8F8"/>
        </w:rPr>
        <w:t>Sum</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Integer</w:t>
      </w:r>
      <w:r w:rsidR="00C32947">
        <w:rPr>
          <w:rStyle w:val="HTMLCode"/>
          <w:color w:val="000000"/>
          <w:spacing w:val="2"/>
          <w:sz w:val="23"/>
          <w:szCs w:val="23"/>
          <w:shd w:val="clear" w:color="auto" w:fill="F8F8F8"/>
        </w:rPr>
        <w:t>&gt; lambda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-&gt; </w:t>
      </w:r>
      <w:proofErr w:type="spellStart"/>
      <w:proofErr w:type="gramStart"/>
      <w:r>
        <w:rPr>
          <w:rStyle w:val="HTMLCode"/>
          <w:color w:val="000000"/>
          <w:spacing w:val="2"/>
          <w:sz w:val="23"/>
          <w:szCs w:val="23"/>
          <w:shd w:val="clear" w:color="auto" w:fill="F8F8F8"/>
        </w:rPr>
        <w:t>s.doSum</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arg1, arg1);</w:t>
      </w:r>
    </w:p>
    <w:p w:rsidR="00C32947" w:rsidRDefault="00C32947" w:rsidP="00C32947">
      <w:pPr>
        <w:pStyle w:val="HTMLPreformatted"/>
        <w:shd w:val="clear" w:color="auto" w:fill="F8F8F8"/>
        <w:spacing w:after="468"/>
        <w:ind w:left="-324"/>
        <w:rPr>
          <w:color w:val="000000"/>
          <w:spacing w:val="2"/>
          <w:sz w:val="27"/>
          <w:szCs w:val="27"/>
        </w:rPr>
      </w:pPr>
      <w:proofErr w:type="spellStart"/>
      <w:proofErr w:type="gramStart"/>
      <w:r>
        <w:rPr>
          <w:rStyle w:val="HTMLCode"/>
          <w:color w:val="000000"/>
          <w:spacing w:val="2"/>
          <w:sz w:val="23"/>
          <w:szCs w:val="23"/>
          <w:shd w:val="clear" w:color="auto" w:fill="F8F8F8"/>
        </w:rPr>
        <w:t>System.out.println</w:t>
      </w:r>
      <w:proofErr w:type="spellEnd"/>
      <w:r>
        <w:rPr>
          <w:rStyle w:val="HTMLCode"/>
          <w:color w:val="000000"/>
          <w:spacing w:val="2"/>
          <w:sz w:val="23"/>
          <w:szCs w:val="23"/>
          <w:shd w:val="clear" w:color="auto" w:fill="F8F8F8"/>
        </w:rPr>
        <w:t>(</w:t>
      </w:r>
      <w:proofErr w:type="spellStart"/>
      <w:proofErr w:type="gramEnd"/>
      <w:r>
        <w:rPr>
          <w:rStyle w:val="HTMLCode"/>
          <w:color w:val="000000"/>
          <w:spacing w:val="2"/>
          <w:sz w:val="23"/>
          <w:szCs w:val="23"/>
          <w:shd w:val="clear" w:color="auto" w:fill="F8F8F8"/>
        </w:rPr>
        <w:t>lambda.apply</w:t>
      </w:r>
      <w:proofErr w:type="spellEnd"/>
      <w:r>
        <w:rPr>
          <w:rStyle w:val="HTMLCode"/>
          <w:color w:val="000000"/>
          <w:spacing w:val="2"/>
          <w:sz w:val="23"/>
          <w:szCs w:val="23"/>
          <w:shd w:val="clear" w:color="auto" w:fill="F8F8F8"/>
        </w:rPr>
        <w:t>(</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it possible to provide method implementations in Java Interfaces? If possible, how do we provide them?</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Java 7 or earlier, </w:t>
      </w:r>
      <w:proofErr w:type="gramStart"/>
      <w:r>
        <w:rPr>
          <w:rFonts w:ascii="Arial" w:hAnsi="Arial" w:cs="Arial"/>
          <w:color w:val="666666"/>
        </w:rPr>
        <w:t>It</w:t>
      </w:r>
      <w:proofErr w:type="gramEnd"/>
      <w:r>
        <w:rPr>
          <w:rFonts w:ascii="Arial" w:hAnsi="Arial" w:cs="Arial"/>
          <w:color w:val="666666"/>
        </w:rPr>
        <w:t xml:space="preserve"> is not possible to provide method implementations in Interfaces. Java 8 on-wards, it is possible.</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Java SE 8, </w:t>
      </w:r>
      <w:proofErr w:type="gramStart"/>
      <w:r>
        <w:rPr>
          <w:rFonts w:ascii="Arial" w:hAnsi="Arial" w:cs="Arial"/>
          <w:color w:val="666666"/>
        </w:rPr>
        <w:t>We</w:t>
      </w:r>
      <w:proofErr w:type="gramEnd"/>
      <w:r>
        <w:rPr>
          <w:rFonts w:ascii="Arial" w:hAnsi="Arial" w:cs="Arial"/>
          <w:color w:val="666666"/>
        </w:rPr>
        <w:t xml:space="preserve"> can provide method implementations in Interfaces by using the following two new concepts: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Default Methods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Static Methods</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Default Method? Why do we need Default methods in Java 8 Interfaces?</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 Default Method is a method which is implemented in an interface with “default” keyword. </w:t>
      </w:r>
      <w:proofErr w:type="gramStart"/>
      <w:r>
        <w:rPr>
          <w:rFonts w:ascii="Arial" w:hAnsi="Arial" w:cs="Arial"/>
          <w:color w:val="666666"/>
        </w:rPr>
        <w:t>It’s</w:t>
      </w:r>
      <w:proofErr w:type="gramEnd"/>
      <w:r>
        <w:rPr>
          <w:rFonts w:ascii="Arial" w:hAnsi="Arial" w:cs="Arial"/>
          <w:color w:val="666666"/>
        </w:rPr>
        <w:t xml:space="preserve"> new featured introduced in Java SE 8.</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We need Default Methods because of the following reasons:</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It </w:t>
      </w:r>
      <w:proofErr w:type="gramStart"/>
      <w:r>
        <w:rPr>
          <w:rFonts w:ascii="Arial" w:hAnsi="Arial" w:cs="Arial"/>
          <w:color w:val="666666"/>
        </w:rPr>
        <w:t>allow</w:t>
      </w:r>
      <w:proofErr w:type="gramEnd"/>
      <w:r>
        <w:rPr>
          <w:rFonts w:ascii="Arial" w:hAnsi="Arial" w:cs="Arial"/>
          <w:color w:val="666666"/>
        </w:rPr>
        <w:t xml:space="preserve"> us to provide method’s implementation in Interfaces.</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 xml:space="preserve">To add new Functionality to Interface without breaking the Classes which implement that </w:t>
      </w:r>
      <w:proofErr w:type="gramStart"/>
      <w:r>
        <w:rPr>
          <w:rFonts w:ascii="Arial" w:hAnsi="Arial" w:cs="Arial"/>
          <w:color w:val="666666"/>
        </w:rPr>
        <w:t>Interface.</w:t>
      </w:r>
      <w:proofErr w:type="gramEnd"/>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provide elegant Backwards Compatibility Feature.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To ease </w:t>
      </w:r>
      <w:proofErr w:type="spellStart"/>
      <w:r>
        <w:rPr>
          <w:rFonts w:ascii="Arial" w:hAnsi="Arial" w:cs="Arial"/>
          <w:color w:val="666666"/>
        </w:rPr>
        <w:t>of</w:t>
      </w:r>
      <w:proofErr w:type="spellEnd"/>
      <w:r>
        <w:rPr>
          <w:rFonts w:ascii="Arial" w:hAnsi="Arial" w:cs="Arial"/>
          <w:color w:val="666666"/>
        </w:rPr>
        <w:t xml:space="preserve"> extend the existing Functionality.</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 of Maintain the existing Functionality.</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do we need new Date and Time API in Java SE 8</w:t>
      </w:r>
      <w:proofErr w:type="gramStart"/>
      <w:r>
        <w:rPr>
          <w:rFonts w:ascii="Arial" w:hAnsi="Arial" w:cs="Arial"/>
          <w:color w:val="000000"/>
          <w:sz w:val="36"/>
          <w:szCs w:val="36"/>
        </w:rPr>
        <w:t>?Explain</w:t>
      </w:r>
      <w:proofErr w:type="gramEnd"/>
      <w:r>
        <w:rPr>
          <w:rFonts w:ascii="Arial" w:hAnsi="Arial" w:cs="Arial"/>
          <w:color w:val="000000"/>
          <w:sz w:val="36"/>
          <w:szCs w:val="36"/>
        </w:rPr>
        <w:t xml:space="preserve"> how Java SE 8 Data and Time API solves issues of Old Java Date API?</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need Java 8’s Date and Time API to develop Highly Performance, Thread-Safe and Highly Scalable Java Applications.</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8’s Date and Time API solves all Java’s Old Date API issues by following Immutability and Thread-Safety principles.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Differences between Java’s OLD Java Date API and Java 8’s Date and Time API?</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Differences between Java’s OLD Java Date API and Java 8’s Date and Time API:</w:t>
      </w:r>
    </w:p>
    <w:tbl>
      <w:tblPr>
        <w:tblW w:w="9866" w:type="dxa"/>
        <w:shd w:val="clear" w:color="auto" w:fill="FFFFFF"/>
        <w:tblCellMar>
          <w:top w:w="15" w:type="dxa"/>
          <w:left w:w="15" w:type="dxa"/>
          <w:bottom w:w="15" w:type="dxa"/>
          <w:right w:w="15" w:type="dxa"/>
        </w:tblCellMar>
        <w:tblLook w:val="04A0"/>
      </w:tblPr>
      <w:tblGrid>
        <w:gridCol w:w="722"/>
        <w:gridCol w:w="4572"/>
        <w:gridCol w:w="4572"/>
      </w:tblGrid>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 8’S DATE AND TIME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Thread Safe.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Immutable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lastRenderedPageBreak/>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Better Performance.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More Readability.</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 xml:space="preserve">It’s not recommended to use as </w:t>
            </w:r>
            <w:proofErr w:type="gramStart"/>
            <w:r>
              <w:rPr>
                <w:rFonts w:ascii="Arial" w:hAnsi="Arial" w:cs="Arial"/>
                <w:color w:val="594F4F"/>
                <w:sz w:val="21"/>
                <w:szCs w:val="21"/>
              </w:rPr>
              <w:t>its</w:t>
            </w:r>
            <w:proofErr w:type="gramEnd"/>
            <w:r>
              <w:rPr>
                <w:rFonts w:ascii="Arial" w:hAnsi="Arial" w:cs="Arial"/>
                <w:color w:val="594F4F"/>
                <w:sz w:val="21"/>
                <w:szCs w:val="21"/>
              </w:rPr>
              <w:t xml:space="preserve">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always recommended to use.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Easy to Extend.</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 new API.</w:t>
            </w:r>
          </w:p>
        </w:tc>
      </w:tr>
    </w:tbl>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 xml:space="preserve">? How Java 8 supports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Multiple </w:t>
      </w:r>
      <w:proofErr w:type="gramStart"/>
      <w:r>
        <w:rPr>
          <w:rFonts w:ascii="Arial" w:hAnsi="Arial" w:cs="Arial"/>
          <w:color w:val="666666"/>
        </w:rPr>
        <w:t>Inheritance</w:t>
      </w:r>
      <w:proofErr w:type="gramEnd"/>
      <w:r>
        <w:rPr>
          <w:rFonts w:ascii="Arial" w:hAnsi="Arial" w:cs="Arial"/>
          <w:color w:val="666666"/>
        </w:rPr>
        <w:t xml:space="preserve"> means a class can inherit or extend characteristics and features from more than one parent class.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However, Java 8 supports “Implementing Methods in Interfaces” by introducing new features: Default methods in Interface. Because of this feature, Java 8 supports Multiple Inheritance with some limitations.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Diamond Problem in Inheritance? How Java 8 </w:t>
      </w:r>
      <w:proofErr w:type="gramStart"/>
      <w:r>
        <w:rPr>
          <w:rFonts w:ascii="Arial" w:hAnsi="Arial" w:cs="Arial"/>
          <w:color w:val="000000"/>
          <w:sz w:val="36"/>
          <w:szCs w:val="36"/>
        </w:rPr>
        <w:t>Solves</w:t>
      </w:r>
      <w:proofErr w:type="gramEnd"/>
      <w:r>
        <w:rPr>
          <w:rFonts w:ascii="Arial" w:hAnsi="Arial" w:cs="Arial"/>
          <w:color w:val="000000"/>
          <w:sz w:val="36"/>
          <w:szCs w:val="36"/>
        </w:rPr>
        <w:t xml:space="preserve"> this problem?</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 Diamond Problem is a Multiple Inheritance problem. In Java, It occurs when a Class extends more than one Interface which </w:t>
      </w:r>
      <w:proofErr w:type="gramStart"/>
      <w:r>
        <w:rPr>
          <w:rFonts w:ascii="Arial" w:hAnsi="Arial" w:cs="Arial"/>
          <w:color w:val="666666"/>
        </w:rPr>
        <w:t>have</w:t>
      </w:r>
      <w:proofErr w:type="gramEnd"/>
      <w:r>
        <w:rPr>
          <w:rFonts w:ascii="Arial" w:hAnsi="Arial" w:cs="Arial"/>
          <w:color w:val="666666"/>
        </w:rPr>
        <w:t xml:space="preserve"> same method implementation (Default method).</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noProof/>
          <w:color w:val="666666"/>
        </w:rPr>
        <w:drawing>
          <wp:inline distT="0" distB="0" distL="0" distR="0">
            <wp:extent cx="4286250" cy="2952750"/>
            <wp:effectExtent l="19050" t="0" r="0"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27"/>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above diagram shows Diamond Problem. To avoid this problem, Java 7 and </w:t>
      </w:r>
      <w:proofErr w:type="gramStart"/>
      <w:r>
        <w:rPr>
          <w:rFonts w:ascii="Arial" w:hAnsi="Arial" w:cs="Arial"/>
          <w:color w:val="666666"/>
        </w:rPr>
        <w:t>Earlier</w:t>
      </w:r>
      <w:proofErr w:type="gramEnd"/>
      <w:r>
        <w:rPr>
          <w:rFonts w:ascii="Arial" w:hAnsi="Arial" w:cs="Arial"/>
          <w:color w:val="666666"/>
        </w:rPr>
        <w:t xml:space="preserve"> versions does not support methods implementation in interface and also doesn’t support Multiple Inheritance. Java 8 has introduced new feature: Default methods to support Multiple Inheritance with some limitations.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Sample Java SE 8 Code to show this Diamond Problem:</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default</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the above code snippet, class D gives </w:t>
      </w:r>
      <w:proofErr w:type="spellStart"/>
      <w:r>
        <w:rPr>
          <w:rFonts w:ascii="Arial" w:hAnsi="Arial" w:cs="Arial"/>
          <w:color w:val="666666"/>
        </w:rPr>
        <w:t>compiltime</w:t>
      </w:r>
      <w:proofErr w:type="spellEnd"/>
      <w:r>
        <w:rPr>
          <w:rFonts w:ascii="Arial" w:hAnsi="Arial" w:cs="Arial"/>
          <w:color w:val="666666"/>
        </w:rPr>
        <w:t xml:space="preserve"> errors because Java Compiler will get bit confusion about which </w:t>
      </w:r>
      <w:proofErr w:type="gramStart"/>
      <w:r>
        <w:rPr>
          <w:rFonts w:ascii="Arial" w:hAnsi="Arial" w:cs="Arial"/>
          <w:color w:val="666666"/>
        </w:rPr>
        <w:t>display(</w:t>
      </w:r>
      <w:proofErr w:type="gramEnd"/>
      <w:r>
        <w:rPr>
          <w:rFonts w:ascii="Arial" w:hAnsi="Arial" w:cs="Arial"/>
          <w:color w:val="666666"/>
        </w:rPr>
        <w:t>) has to provide in class D. Class D inherits display() method from both interfaces B and C. To solve this problem, Java SE 8 has given the following remedy:</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default</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void</w:t>
      </w:r>
      <w:proofErr w:type="gramEnd"/>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B</w:t>
      </w:r>
      <w:r>
        <w:rPr>
          <w:rStyle w:val="pun"/>
          <w:color w:val="666600"/>
          <w:sz w:val="24"/>
          <w:szCs w:val="24"/>
        </w:rPr>
        <w:t>.</w:t>
      </w:r>
      <w:r>
        <w:rPr>
          <w:rStyle w:val="kwd"/>
          <w:color w:val="000088"/>
          <w:sz w:val="24"/>
          <w:szCs w:val="24"/>
        </w:rPr>
        <w:t>super</w:t>
      </w:r>
      <w:r>
        <w:rPr>
          <w:rStyle w:val="pun"/>
          <w:color w:val="666600"/>
          <w:sz w:val="24"/>
          <w:szCs w:val="24"/>
        </w:rPr>
        <w:t>.</w:t>
      </w:r>
      <w:r>
        <w:rPr>
          <w:rStyle w:val="pln"/>
          <w:color w:val="000000"/>
          <w:sz w:val="24"/>
          <w:szCs w:val="24"/>
        </w:rPr>
        <w:t>display</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w:t>
      </w:r>
      <w:proofErr w:type="spellStart"/>
      <w:proofErr w:type="gramStart"/>
      <w:r>
        <w:rPr>
          <w:rStyle w:val="Strong"/>
          <w:rFonts w:ascii="Arial" w:hAnsi="Arial" w:cs="Arial"/>
          <w:color w:val="666666"/>
        </w:rPr>
        <w:t>B.super.display</w:t>
      </w:r>
      <w:proofErr w:type="spellEnd"/>
      <w:r>
        <w:rPr>
          <w:rStyle w:val="Strong"/>
          <w:rFonts w:ascii="Arial" w:hAnsi="Arial" w:cs="Arial"/>
          <w:color w:val="666666"/>
        </w:rPr>
        <w:t>(</w:t>
      </w:r>
      <w:proofErr w:type="gramEnd"/>
      <w:r>
        <w:rPr>
          <w:rStyle w:val="Strong"/>
          <w:rFonts w:ascii="Arial" w:hAnsi="Arial" w:cs="Arial"/>
          <w:color w:val="666666"/>
        </w:rPr>
        <w:t>);</w:t>
      </w:r>
      <w:r>
        <w:rPr>
          <w:rFonts w:ascii="Arial" w:hAnsi="Arial" w:cs="Arial"/>
          <w:color w:val="666666"/>
        </w:rPr>
        <w:t> will solve this Diamond Problem.</w:t>
      </w:r>
    </w:p>
    <w:p w:rsidR="00C32947" w:rsidRDefault="00C32947"/>
    <w:sectPr w:rsidR="00C32947" w:rsidSect="00AB0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D2A"/>
    <w:multiLevelType w:val="multilevel"/>
    <w:tmpl w:val="06C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55D43"/>
    <w:multiLevelType w:val="multilevel"/>
    <w:tmpl w:val="501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53D01"/>
    <w:multiLevelType w:val="multilevel"/>
    <w:tmpl w:val="C09A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103ED"/>
    <w:multiLevelType w:val="multilevel"/>
    <w:tmpl w:val="703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F5E6A"/>
    <w:multiLevelType w:val="multilevel"/>
    <w:tmpl w:val="B1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E2E15"/>
    <w:multiLevelType w:val="multilevel"/>
    <w:tmpl w:val="3676B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E5E67"/>
    <w:multiLevelType w:val="multilevel"/>
    <w:tmpl w:val="BBE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13CCE"/>
    <w:multiLevelType w:val="multilevel"/>
    <w:tmpl w:val="FC0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63C94"/>
    <w:multiLevelType w:val="multilevel"/>
    <w:tmpl w:val="671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A4607"/>
    <w:multiLevelType w:val="multilevel"/>
    <w:tmpl w:val="9B5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7637E"/>
    <w:multiLevelType w:val="multilevel"/>
    <w:tmpl w:val="59B4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914BA"/>
    <w:multiLevelType w:val="multilevel"/>
    <w:tmpl w:val="CB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C4CD8"/>
    <w:multiLevelType w:val="multilevel"/>
    <w:tmpl w:val="8342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C01C67"/>
    <w:multiLevelType w:val="multilevel"/>
    <w:tmpl w:val="800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C5B3C"/>
    <w:multiLevelType w:val="multilevel"/>
    <w:tmpl w:val="B4B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85800"/>
    <w:multiLevelType w:val="multilevel"/>
    <w:tmpl w:val="612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5"/>
  </w:num>
  <w:num w:numId="4">
    <w:abstractNumId w:val="14"/>
  </w:num>
  <w:num w:numId="5">
    <w:abstractNumId w:val="1"/>
  </w:num>
  <w:num w:numId="6">
    <w:abstractNumId w:val="11"/>
  </w:num>
  <w:num w:numId="7">
    <w:abstractNumId w:val="8"/>
  </w:num>
  <w:num w:numId="8">
    <w:abstractNumId w:val="10"/>
  </w:num>
  <w:num w:numId="9">
    <w:abstractNumId w:val="3"/>
  </w:num>
  <w:num w:numId="10">
    <w:abstractNumId w:val="12"/>
  </w:num>
  <w:num w:numId="11">
    <w:abstractNumId w:val="5"/>
  </w:num>
  <w:num w:numId="12">
    <w:abstractNumId w:val="6"/>
  </w:num>
  <w:num w:numId="13">
    <w:abstractNumId w:val="13"/>
  </w:num>
  <w:num w:numId="14">
    <w:abstractNumId w:val="0"/>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15C"/>
    <w:rsid w:val="000245E8"/>
    <w:rsid w:val="00046C72"/>
    <w:rsid w:val="00054B90"/>
    <w:rsid w:val="00060D62"/>
    <w:rsid w:val="000E5E3D"/>
    <w:rsid w:val="000F5FBE"/>
    <w:rsid w:val="0014326A"/>
    <w:rsid w:val="00194080"/>
    <w:rsid w:val="00201C71"/>
    <w:rsid w:val="00230F72"/>
    <w:rsid w:val="002554D8"/>
    <w:rsid w:val="0029415C"/>
    <w:rsid w:val="002F57F6"/>
    <w:rsid w:val="003F3607"/>
    <w:rsid w:val="004113A0"/>
    <w:rsid w:val="00433A2C"/>
    <w:rsid w:val="0044659A"/>
    <w:rsid w:val="004A7529"/>
    <w:rsid w:val="004F1F54"/>
    <w:rsid w:val="00570619"/>
    <w:rsid w:val="00617833"/>
    <w:rsid w:val="00722E3F"/>
    <w:rsid w:val="0079670C"/>
    <w:rsid w:val="007B0A2C"/>
    <w:rsid w:val="007C0E72"/>
    <w:rsid w:val="007E766E"/>
    <w:rsid w:val="00821E1F"/>
    <w:rsid w:val="00832B1A"/>
    <w:rsid w:val="00835ED4"/>
    <w:rsid w:val="00857721"/>
    <w:rsid w:val="008F3A9E"/>
    <w:rsid w:val="0090389B"/>
    <w:rsid w:val="00956CFD"/>
    <w:rsid w:val="00976D5F"/>
    <w:rsid w:val="009F0117"/>
    <w:rsid w:val="009F0CEC"/>
    <w:rsid w:val="00A167A7"/>
    <w:rsid w:val="00A550EE"/>
    <w:rsid w:val="00AB0FF8"/>
    <w:rsid w:val="00AC17EA"/>
    <w:rsid w:val="00AE1B55"/>
    <w:rsid w:val="00B01C4E"/>
    <w:rsid w:val="00B03BB9"/>
    <w:rsid w:val="00B12B95"/>
    <w:rsid w:val="00B307DC"/>
    <w:rsid w:val="00B76E36"/>
    <w:rsid w:val="00BE3E6A"/>
    <w:rsid w:val="00C32947"/>
    <w:rsid w:val="00C526B8"/>
    <w:rsid w:val="00C71310"/>
    <w:rsid w:val="00CE1124"/>
    <w:rsid w:val="00D07BDA"/>
    <w:rsid w:val="00D35644"/>
    <w:rsid w:val="00D475E0"/>
    <w:rsid w:val="00D7393A"/>
    <w:rsid w:val="00D905CE"/>
    <w:rsid w:val="00F51274"/>
    <w:rsid w:val="00FF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FF8"/>
  </w:style>
  <w:style w:type="paragraph" w:styleId="Heading1">
    <w:name w:val="heading 1"/>
    <w:basedOn w:val="Normal"/>
    <w:next w:val="Normal"/>
    <w:link w:val="Heading1Char"/>
    <w:uiPriority w:val="9"/>
    <w:qFormat/>
    <w:rsid w:val="00832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4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0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1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01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117"/>
    <w:rPr>
      <w:color w:val="0000FF"/>
      <w:u w:val="single"/>
    </w:rPr>
  </w:style>
  <w:style w:type="paragraph" w:styleId="HTMLPreformatted">
    <w:name w:val="HTML Preformatted"/>
    <w:basedOn w:val="Normal"/>
    <w:link w:val="HTMLPreformattedChar"/>
    <w:uiPriority w:val="99"/>
    <w:semiHidden/>
    <w:unhideWhenUsed/>
    <w:rsid w:val="009F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17"/>
    <w:rPr>
      <w:rFonts w:ascii="Courier New" w:eastAsia="Times New Roman" w:hAnsi="Courier New" w:cs="Courier New"/>
      <w:sz w:val="20"/>
      <w:szCs w:val="20"/>
    </w:rPr>
  </w:style>
  <w:style w:type="character" w:customStyle="1" w:styleId="pln">
    <w:name w:val="pln"/>
    <w:basedOn w:val="DefaultParagraphFont"/>
    <w:rsid w:val="009F0117"/>
  </w:style>
  <w:style w:type="character" w:customStyle="1" w:styleId="pun">
    <w:name w:val="pun"/>
    <w:basedOn w:val="DefaultParagraphFont"/>
    <w:rsid w:val="009F0117"/>
  </w:style>
  <w:style w:type="character" w:customStyle="1" w:styleId="typ">
    <w:name w:val="typ"/>
    <w:basedOn w:val="DefaultParagraphFont"/>
    <w:rsid w:val="009F0117"/>
  </w:style>
  <w:style w:type="character" w:customStyle="1" w:styleId="kwd">
    <w:name w:val="kwd"/>
    <w:basedOn w:val="DefaultParagraphFont"/>
    <w:rsid w:val="009F0117"/>
  </w:style>
  <w:style w:type="character" w:customStyle="1" w:styleId="str">
    <w:name w:val="str"/>
    <w:basedOn w:val="DefaultParagraphFont"/>
    <w:rsid w:val="009F0117"/>
  </w:style>
  <w:style w:type="character" w:styleId="Strong">
    <w:name w:val="Strong"/>
    <w:basedOn w:val="DefaultParagraphFont"/>
    <w:uiPriority w:val="22"/>
    <w:qFormat/>
    <w:rsid w:val="009F0117"/>
    <w:rPr>
      <w:b/>
      <w:bCs/>
    </w:rPr>
  </w:style>
  <w:style w:type="character" w:customStyle="1" w:styleId="Heading1Char">
    <w:name w:val="Heading 1 Char"/>
    <w:basedOn w:val="DefaultParagraphFont"/>
    <w:link w:val="Heading1"/>
    <w:uiPriority w:val="9"/>
    <w:rsid w:val="00832B1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32B1A"/>
    <w:rPr>
      <w:rFonts w:ascii="Courier New" w:eastAsia="Times New Roman" w:hAnsi="Courier New" w:cs="Courier New"/>
      <w:sz w:val="20"/>
      <w:szCs w:val="20"/>
    </w:rPr>
  </w:style>
  <w:style w:type="character" w:customStyle="1" w:styleId="lit">
    <w:name w:val="lit"/>
    <w:basedOn w:val="DefaultParagraphFont"/>
    <w:rsid w:val="00857721"/>
  </w:style>
  <w:style w:type="character" w:styleId="Emphasis">
    <w:name w:val="Emphasis"/>
    <w:basedOn w:val="DefaultParagraphFont"/>
    <w:uiPriority w:val="20"/>
    <w:qFormat/>
    <w:rsid w:val="00054B90"/>
    <w:rPr>
      <w:i/>
      <w:iCs/>
    </w:rPr>
  </w:style>
  <w:style w:type="character" w:customStyle="1" w:styleId="hljs-keyword">
    <w:name w:val="hljs-keyword"/>
    <w:basedOn w:val="DefaultParagraphFont"/>
    <w:rsid w:val="00C32947"/>
  </w:style>
  <w:style w:type="character" w:customStyle="1" w:styleId="hljs-builtin">
    <w:name w:val="hljs-built_in"/>
    <w:basedOn w:val="DefaultParagraphFont"/>
    <w:rsid w:val="00C32947"/>
  </w:style>
  <w:style w:type="character" w:customStyle="1" w:styleId="hljs-literal">
    <w:name w:val="hljs-literal"/>
    <w:basedOn w:val="DefaultParagraphFont"/>
    <w:rsid w:val="00C32947"/>
  </w:style>
  <w:style w:type="character" w:customStyle="1" w:styleId="hljs-string">
    <w:name w:val="hljs-string"/>
    <w:basedOn w:val="DefaultParagraphFont"/>
    <w:rsid w:val="00C32947"/>
  </w:style>
  <w:style w:type="character" w:customStyle="1" w:styleId="com">
    <w:name w:val="com"/>
    <w:basedOn w:val="DefaultParagraphFont"/>
    <w:rsid w:val="00835ED4"/>
  </w:style>
  <w:style w:type="paragraph" w:styleId="BalloonText">
    <w:name w:val="Balloon Text"/>
    <w:basedOn w:val="Normal"/>
    <w:link w:val="BalloonTextChar"/>
    <w:uiPriority w:val="99"/>
    <w:semiHidden/>
    <w:unhideWhenUsed/>
    <w:rsid w:val="0083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640376">
      <w:bodyDiv w:val="1"/>
      <w:marLeft w:val="0"/>
      <w:marRight w:val="0"/>
      <w:marTop w:val="0"/>
      <w:marBottom w:val="0"/>
      <w:divBdr>
        <w:top w:val="none" w:sz="0" w:space="0" w:color="auto"/>
        <w:left w:val="none" w:sz="0" w:space="0" w:color="auto"/>
        <w:bottom w:val="none" w:sz="0" w:space="0" w:color="auto"/>
        <w:right w:val="none" w:sz="0" w:space="0" w:color="auto"/>
      </w:divBdr>
    </w:div>
    <w:div w:id="101078464">
      <w:bodyDiv w:val="1"/>
      <w:marLeft w:val="0"/>
      <w:marRight w:val="0"/>
      <w:marTop w:val="0"/>
      <w:marBottom w:val="0"/>
      <w:divBdr>
        <w:top w:val="none" w:sz="0" w:space="0" w:color="auto"/>
        <w:left w:val="none" w:sz="0" w:space="0" w:color="auto"/>
        <w:bottom w:val="none" w:sz="0" w:space="0" w:color="auto"/>
        <w:right w:val="none" w:sz="0" w:space="0" w:color="auto"/>
      </w:divBdr>
    </w:div>
    <w:div w:id="310982604">
      <w:bodyDiv w:val="1"/>
      <w:marLeft w:val="0"/>
      <w:marRight w:val="0"/>
      <w:marTop w:val="0"/>
      <w:marBottom w:val="0"/>
      <w:divBdr>
        <w:top w:val="none" w:sz="0" w:space="0" w:color="auto"/>
        <w:left w:val="none" w:sz="0" w:space="0" w:color="auto"/>
        <w:bottom w:val="none" w:sz="0" w:space="0" w:color="auto"/>
        <w:right w:val="none" w:sz="0" w:space="0" w:color="auto"/>
      </w:divBdr>
    </w:div>
    <w:div w:id="482353728">
      <w:bodyDiv w:val="1"/>
      <w:marLeft w:val="0"/>
      <w:marRight w:val="0"/>
      <w:marTop w:val="0"/>
      <w:marBottom w:val="0"/>
      <w:divBdr>
        <w:top w:val="none" w:sz="0" w:space="0" w:color="auto"/>
        <w:left w:val="none" w:sz="0" w:space="0" w:color="auto"/>
        <w:bottom w:val="none" w:sz="0" w:space="0" w:color="auto"/>
        <w:right w:val="none" w:sz="0" w:space="0" w:color="auto"/>
      </w:divBdr>
    </w:div>
    <w:div w:id="731466185">
      <w:bodyDiv w:val="1"/>
      <w:marLeft w:val="0"/>
      <w:marRight w:val="0"/>
      <w:marTop w:val="0"/>
      <w:marBottom w:val="0"/>
      <w:divBdr>
        <w:top w:val="none" w:sz="0" w:space="0" w:color="auto"/>
        <w:left w:val="none" w:sz="0" w:space="0" w:color="auto"/>
        <w:bottom w:val="none" w:sz="0" w:space="0" w:color="auto"/>
        <w:right w:val="none" w:sz="0" w:space="0" w:color="auto"/>
      </w:divBdr>
    </w:div>
    <w:div w:id="738329318">
      <w:bodyDiv w:val="1"/>
      <w:marLeft w:val="0"/>
      <w:marRight w:val="0"/>
      <w:marTop w:val="0"/>
      <w:marBottom w:val="0"/>
      <w:divBdr>
        <w:top w:val="none" w:sz="0" w:space="0" w:color="auto"/>
        <w:left w:val="none" w:sz="0" w:space="0" w:color="auto"/>
        <w:bottom w:val="none" w:sz="0" w:space="0" w:color="auto"/>
        <w:right w:val="none" w:sz="0" w:space="0" w:color="auto"/>
      </w:divBdr>
    </w:div>
    <w:div w:id="925918717">
      <w:bodyDiv w:val="1"/>
      <w:marLeft w:val="0"/>
      <w:marRight w:val="0"/>
      <w:marTop w:val="0"/>
      <w:marBottom w:val="0"/>
      <w:divBdr>
        <w:top w:val="none" w:sz="0" w:space="0" w:color="auto"/>
        <w:left w:val="none" w:sz="0" w:space="0" w:color="auto"/>
        <w:bottom w:val="none" w:sz="0" w:space="0" w:color="auto"/>
        <w:right w:val="none" w:sz="0" w:space="0" w:color="auto"/>
      </w:divBdr>
    </w:div>
    <w:div w:id="1343507346">
      <w:bodyDiv w:val="1"/>
      <w:marLeft w:val="0"/>
      <w:marRight w:val="0"/>
      <w:marTop w:val="0"/>
      <w:marBottom w:val="0"/>
      <w:divBdr>
        <w:top w:val="none" w:sz="0" w:space="0" w:color="auto"/>
        <w:left w:val="none" w:sz="0" w:space="0" w:color="auto"/>
        <w:bottom w:val="none" w:sz="0" w:space="0" w:color="auto"/>
        <w:right w:val="none" w:sz="0" w:space="0" w:color="auto"/>
      </w:divBdr>
      <w:divsChild>
        <w:div w:id="1440442771">
          <w:marLeft w:val="0"/>
          <w:marRight w:val="0"/>
          <w:marTop w:val="0"/>
          <w:marBottom w:val="0"/>
          <w:divBdr>
            <w:top w:val="none" w:sz="0" w:space="0" w:color="auto"/>
            <w:left w:val="none" w:sz="0" w:space="0" w:color="auto"/>
            <w:bottom w:val="none" w:sz="0" w:space="0" w:color="auto"/>
            <w:right w:val="none" w:sz="0" w:space="0" w:color="auto"/>
          </w:divBdr>
          <w:divsChild>
            <w:div w:id="2114813913">
              <w:marLeft w:val="0"/>
              <w:marRight w:val="0"/>
              <w:marTop w:val="0"/>
              <w:marBottom w:val="0"/>
              <w:divBdr>
                <w:top w:val="none" w:sz="0" w:space="0" w:color="auto"/>
                <w:left w:val="none" w:sz="0" w:space="0" w:color="auto"/>
                <w:bottom w:val="none" w:sz="0" w:space="0" w:color="auto"/>
                <w:right w:val="none" w:sz="0" w:space="0" w:color="auto"/>
              </w:divBdr>
              <w:divsChild>
                <w:div w:id="1664550535">
                  <w:marLeft w:val="0"/>
                  <w:marRight w:val="0"/>
                  <w:marTop w:val="0"/>
                  <w:marBottom w:val="0"/>
                  <w:divBdr>
                    <w:top w:val="none" w:sz="0" w:space="0" w:color="auto"/>
                    <w:left w:val="none" w:sz="0" w:space="0" w:color="auto"/>
                    <w:bottom w:val="none" w:sz="0" w:space="0" w:color="auto"/>
                    <w:right w:val="none" w:sz="0" w:space="0" w:color="auto"/>
                  </w:divBdr>
                  <w:divsChild>
                    <w:div w:id="751699481">
                      <w:marLeft w:val="0"/>
                      <w:marRight w:val="0"/>
                      <w:marTop w:val="0"/>
                      <w:marBottom w:val="0"/>
                      <w:divBdr>
                        <w:top w:val="none" w:sz="0" w:space="0" w:color="auto"/>
                        <w:left w:val="none" w:sz="0" w:space="0" w:color="auto"/>
                        <w:bottom w:val="none" w:sz="0" w:space="0" w:color="auto"/>
                        <w:right w:val="none" w:sz="0" w:space="0" w:color="auto"/>
                      </w:divBdr>
                    </w:div>
                    <w:div w:id="85807797">
                      <w:marLeft w:val="0"/>
                      <w:marRight w:val="0"/>
                      <w:marTop w:val="0"/>
                      <w:marBottom w:val="0"/>
                      <w:divBdr>
                        <w:top w:val="none" w:sz="0" w:space="0" w:color="auto"/>
                        <w:left w:val="none" w:sz="0" w:space="0" w:color="auto"/>
                        <w:bottom w:val="none" w:sz="0" w:space="0" w:color="auto"/>
                        <w:right w:val="none" w:sz="0" w:space="0" w:color="auto"/>
                      </w:divBdr>
                    </w:div>
                    <w:div w:id="271672450">
                      <w:marLeft w:val="0"/>
                      <w:marRight w:val="0"/>
                      <w:marTop w:val="0"/>
                      <w:marBottom w:val="0"/>
                      <w:divBdr>
                        <w:top w:val="none" w:sz="0" w:space="0" w:color="auto"/>
                        <w:left w:val="none" w:sz="0" w:space="0" w:color="auto"/>
                        <w:bottom w:val="none" w:sz="0" w:space="0" w:color="auto"/>
                        <w:right w:val="none" w:sz="0" w:space="0" w:color="auto"/>
                      </w:divBdr>
                    </w:div>
                    <w:div w:id="84302644">
                      <w:marLeft w:val="0"/>
                      <w:marRight w:val="0"/>
                      <w:marTop w:val="0"/>
                      <w:marBottom w:val="0"/>
                      <w:divBdr>
                        <w:top w:val="none" w:sz="0" w:space="0" w:color="auto"/>
                        <w:left w:val="none" w:sz="0" w:space="0" w:color="auto"/>
                        <w:bottom w:val="none" w:sz="0" w:space="0" w:color="auto"/>
                        <w:right w:val="none" w:sz="0" w:space="0" w:color="auto"/>
                      </w:divBdr>
                    </w:div>
                    <w:div w:id="1925996044">
                      <w:marLeft w:val="0"/>
                      <w:marRight w:val="0"/>
                      <w:marTop w:val="0"/>
                      <w:marBottom w:val="0"/>
                      <w:divBdr>
                        <w:top w:val="none" w:sz="0" w:space="0" w:color="auto"/>
                        <w:left w:val="none" w:sz="0" w:space="0" w:color="auto"/>
                        <w:bottom w:val="none" w:sz="0" w:space="0" w:color="auto"/>
                        <w:right w:val="none" w:sz="0" w:space="0" w:color="auto"/>
                      </w:divBdr>
                    </w:div>
                    <w:div w:id="463085089">
                      <w:marLeft w:val="0"/>
                      <w:marRight w:val="0"/>
                      <w:marTop w:val="0"/>
                      <w:marBottom w:val="0"/>
                      <w:divBdr>
                        <w:top w:val="none" w:sz="0" w:space="0" w:color="auto"/>
                        <w:left w:val="none" w:sz="0" w:space="0" w:color="auto"/>
                        <w:bottom w:val="none" w:sz="0" w:space="0" w:color="auto"/>
                        <w:right w:val="none" w:sz="0" w:space="0" w:color="auto"/>
                      </w:divBdr>
                    </w:div>
                    <w:div w:id="1689477763">
                      <w:marLeft w:val="0"/>
                      <w:marRight w:val="0"/>
                      <w:marTop w:val="0"/>
                      <w:marBottom w:val="0"/>
                      <w:divBdr>
                        <w:top w:val="none" w:sz="0" w:space="0" w:color="auto"/>
                        <w:left w:val="none" w:sz="0" w:space="0" w:color="auto"/>
                        <w:bottom w:val="none" w:sz="0" w:space="0" w:color="auto"/>
                        <w:right w:val="none" w:sz="0" w:space="0" w:color="auto"/>
                      </w:divBdr>
                    </w:div>
                    <w:div w:id="1474443837">
                      <w:marLeft w:val="0"/>
                      <w:marRight w:val="0"/>
                      <w:marTop w:val="0"/>
                      <w:marBottom w:val="0"/>
                      <w:divBdr>
                        <w:top w:val="none" w:sz="0" w:space="0" w:color="auto"/>
                        <w:left w:val="none" w:sz="0" w:space="0" w:color="auto"/>
                        <w:bottom w:val="none" w:sz="0" w:space="0" w:color="auto"/>
                        <w:right w:val="none" w:sz="0" w:space="0" w:color="auto"/>
                      </w:divBdr>
                    </w:div>
                    <w:div w:id="1061830333">
                      <w:marLeft w:val="0"/>
                      <w:marRight w:val="0"/>
                      <w:marTop w:val="0"/>
                      <w:marBottom w:val="0"/>
                      <w:divBdr>
                        <w:top w:val="none" w:sz="0" w:space="0" w:color="auto"/>
                        <w:left w:val="none" w:sz="0" w:space="0" w:color="auto"/>
                        <w:bottom w:val="none" w:sz="0" w:space="0" w:color="auto"/>
                        <w:right w:val="none" w:sz="0" w:space="0" w:color="auto"/>
                      </w:divBdr>
                    </w:div>
                    <w:div w:id="1843812255">
                      <w:marLeft w:val="0"/>
                      <w:marRight w:val="0"/>
                      <w:marTop w:val="0"/>
                      <w:marBottom w:val="0"/>
                      <w:divBdr>
                        <w:top w:val="none" w:sz="0" w:space="0" w:color="auto"/>
                        <w:left w:val="none" w:sz="0" w:space="0" w:color="auto"/>
                        <w:bottom w:val="none" w:sz="0" w:space="0" w:color="auto"/>
                        <w:right w:val="none" w:sz="0" w:space="0" w:color="auto"/>
                      </w:divBdr>
                    </w:div>
                    <w:div w:id="109015719">
                      <w:marLeft w:val="0"/>
                      <w:marRight w:val="0"/>
                      <w:marTop w:val="0"/>
                      <w:marBottom w:val="0"/>
                      <w:divBdr>
                        <w:top w:val="none" w:sz="0" w:space="0" w:color="auto"/>
                        <w:left w:val="none" w:sz="0" w:space="0" w:color="auto"/>
                        <w:bottom w:val="none" w:sz="0" w:space="0" w:color="auto"/>
                        <w:right w:val="none" w:sz="0" w:space="0" w:color="auto"/>
                      </w:divBdr>
                    </w:div>
                    <w:div w:id="182012058">
                      <w:marLeft w:val="0"/>
                      <w:marRight w:val="0"/>
                      <w:marTop w:val="0"/>
                      <w:marBottom w:val="0"/>
                      <w:divBdr>
                        <w:top w:val="none" w:sz="0" w:space="0" w:color="auto"/>
                        <w:left w:val="none" w:sz="0" w:space="0" w:color="auto"/>
                        <w:bottom w:val="none" w:sz="0" w:space="0" w:color="auto"/>
                        <w:right w:val="none" w:sz="0" w:space="0" w:color="auto"/>
                      </w:divBdr>
                    </w:div>
                    <w:div w:id="1754155945">
                      <w:marLeft w:val="0"/>
                      <w:marRight w:val="0"/>
                      <w:marTop w:val="0"/>
                      <w:marBottom w:val="0"/>
                      <w:divBdr>
                        <w:top w:val="none" w:sz="0" w:space="0" w:color="auto"/>
                        <w:left w:val="none" w:sz="0" w:space="0" w:color="auto"/>
                        <w:bottom w:val="none" w:sz="0" w:space="0" w:color="auto"/>
                        <w:right w:val="none" w:sz="0" w:space="0" w:color="auto"/>
                      </w:divBdr>
                    </w:div>
                    <w:div w:id="860976829">
                      <w:marLeft w:val="0"/>
                      <w:marRight w:val="0"/>
                      <w:marTop w:val="0"/>
                      <w:marBottom w:val="0"/>
                      <w:divBdr>
                        <w:top w:val="none" w:sz="0" w:space="0" w:color="auto"/>
                        <w:left w:val="none" w:sz="0" w:space="0" w:color="auto"/>
                        <w:bottom w:val="none" w:sz="0" w:space="0" w:color="auto"/>
                        <w:right w:val="none" w:sz="0" w:space="0" w:color="auto"/>
                      </w:divBdr>
                    </w:div>
                    <w:div w:id="1495796384">
                      <w:marLeft w:val="0"/>
                      <w:marRight w:val="0"/>
                      <w:marTop w:val="0"/>
                      <w:marBottom w:val="0"/>
                      <w:divBdr>
                        <w:top w:val="none" w:sz="0" w:space="0" w:color="auto"/>
                        <w:left w:val="none" w:sz="0" w:space="0" w:color="auto"/>
                        <w:bottom w:val="none" w:sz="0" w:space="0" w:color="auto"/>
                        <w:right w:val="none" w:sz="0" w:space="0" w:color="auto"/>
                      </w:divBdr>
                    </w:div>
                    <w:div w:id="507600352">
                      <w:marLeft w:val="0"/>
                      <w:marRight w:val="0"/>
                      <w:marTop w:val="0"/>
                      <w:marBottom w:val="0"/>
                      <w:divBdr>
                        <w:top w:val="none" w:sz="0" w:space="0" w:color="auto"/>
                        <w:left w:val="none" w:sz="0" w:space="0" w:color="auto"/>
                        <w:bottom w:val="none" w:sz="0" w:space="0" w:color="auto"/>
                        <w:right w:val="none" w:sz="0" w:space="0" w:color="auto"/>
                      </w:divBdr>
                    </w:div>
                    <w:div w:id="262612773">
                      <w:marLeft w:val="0"/>
                      <w:marRight w:val="0"/>
                      <w:marTop w:val="0"/>
                      <w:marBottom w:val="0"/>
                      <w:divBdr>
                        <w:top w:val="none" w:sz="0" w:space="0" w:color="auto"/>
                        <w:left w:val="none" w:sz="0" w:space="0" w:color="auto"/>
                        <w:bottom w:val="none" w:sz="0" w:space="0" w:color="auto"/>
                        <w:right w:val="none" w:sz="0" w:space="0" w:color="auto"/>
                      </w:divBdr>
                    </w:div>
                    <w:div w:id="1255433295">
                      <w:marLeft w:val="0"/>
                      <w:marRight w:val="0"/>
                      <w:marTop w:val="0"/>
                      <w:marBottom w:val="0"/>
                      <w:divBdr>
                        <w:top w:val="none" w:sz="0" w:space="0" w:color="auto"/>
                        <w:left w:val="none" w:sz="0" w:space="0" w:color="auto"/>
                        <w:bottom w:val="none" w:sz="0" w:space="0" w:color="auto"/>
                        <w:right w:val="none" w:sz="0" w:space="0" w:color="auto"/>
                      </w:divBdr>
                    </w:div>
                    <w:div w:id="1649748875">
                      <w:marLeft w:val="0"/>
                      <w:marRight w:val="0"/>
                      <w:marTop w:val="0"/>
                      <w:marBottom w:val="0"/>
                      <w:divBdr>
                        <w:top w:val="none" w:sz="0" w:space="0" w:color="auto"/>
                        <w:left w:val="none" w:sz="0" w:space="0" w:color="auto"/>
                        <w:bottom w:val="none" w:sz="0" w:space="0" w:color="auto"/>
                        <w:right w:val="none" w:sz="0" w:space="0" w:color="auto"/>
                      </w:divBdr>
                    </w:div>
                    <w:div w:id="107699307">
                      <w:marLeft w:val="0"/>
                      <w:marRight w:val="0"/>
                      <w:marTop w:val="0"/>
                      <w:marBottom w:val="0"/>
                      <w:divBdr>
                        <w:top w:val="none" w:sz="0" w:space="0" w:color="auto"/>
                        <w:left w:val="none" w:sz="0" w:space="0" w:color="auto"/>
                        <w:bottom w:val="none" w:sz="0" w:space="0" w:color="auto"/>
                        <w:right w:val="none" w:sz="0" w:space="0" w:color="auto"/>
                      </w:divBdr>
                    </w:div>
                    <w:div w:id="628704949">
                      <w:marLeft w:val="0"/>
                      <w:marRight w:val="0"/>
                      <w:marTop w:val="0"/>
                      <w:marBottom w:val="0"/>
                      <w:divBdr>
                        <w:top w:val="none" w:sz="0" w:space="0" w:color="auto"/>
                        <w:left w:val="none" w:sz="0" w:space="0" w:color="auto"/>
                        <w:bottom w:val="none" w:sz="0" w:space="0" w:color="auto"/>
                        <w:right w:val="none" w:sz="0" w:space="0" w:color="auto"/>
                      </w:divBdr>
                    </w:div>
                    <w:div w:id="401754476">
                      <w:marLeft w:val="0"/>
                      <w:marRight w:val="0"/>
                      <w:marTop w:val="0"/>
                      <w:marBottom w:val="0"/>
                      <w:divBdr>
                        <w:top w:val="none" w:sz="0" w:space="0" w:color="auto"/>
                        <w:left w:val="none" w:sz="0" w:space="0" w:color="auto"/>
                        <w:bottom w:val="none" w:sz="0" w:space="0" w:color="auto"/>
                        <w:right w:val="none" w:sz="0" w:space="0" w:color="auto"/>
                      </w:divBdr>
                    </w:div>
                    <w:div w:id="1612128495">
                      <w:marLeft w:val="0"/>
                      <w:marRight w:val="0"/>
                      <w:marTop w:val="0"/>
                      <w:marBottom w:val="0"/>
                      <w:divBdr>
                        <w:top w:val="none" w:sz="0" w:space="0" w:color="auto"/>
                        <w:left w:val="none" w:sz="0" w:space="0" w:color="auto"/>
                        <w:bottom w:val="none" w:sz="0" w:space="0" w:color="auto"/>
                        <w:right w:val="none" w:sz="0" w:space="0" w:color="auto"/>
                      </w:divBdr>
                    </w:div>
                    <w:div w:id="159195114">
                      <w:marLeft w:val="0"/>
                      <w:marRight w:val="0"/>
                      <w:marTop w:val="0"/>
                      <w:marBottom w:val="0"/>
                      <w:divBdr>
                        <w:top w:val="none" w:sz="0" w:space="0" w:color="auto"/>
                        <w:left w:val="none" w:sz="0" w:space="0" w:color="auto"/>
                        <w:bottom w:val="none" w:sz="0" w:space="0" w:color="auto"/>
                        <w:right w:val="none" w:sz="0" w:space="0" w:color="auto"/>
                      </w:divBdr>
                    </w:div>
                    <w:div w:id="1619068151">
                      <w:marLeft w:val="0"/>
                      <w:marRight w:val="0"/>
                      <w:marTop w:val="0"/>
                      <w:marBottom w:val="0"/>
                      <w:divBdr>
                        <w:top w:val="none" w:sz="0" w:space="0" w:color="auto"/>
                        <w:left w:val="none" w:sz="0" w:space="0" w:color="auto"/>
                        <w:bottom w:val="none" w:sz="0" w:space="0" w:color="auto"/>
                        <w:right w:val="none" w:sz="0" w:space="0" w:color="auto"/>
                      </w:divBdr>
                    </w:div>
                    <w:div w:id="96029185">
                      <w:marLeft w:val="0"/>
                      <w:marRight w:val="0"/>
                      <w:marTop w:val="0"/>
                      <w:marBottom w:val="0"/>
                      <w:divBdr>
                        <w:top w:val="none" w:sz="0" w:space="0" w:color="auto"/>
                        <w:left w:val="none" w:sz="0" w:space="0" w:color="auto"/>
                        <w:bottom w:val="none" w:sz="0" w:space="0" w:color="auto"/>
                        <w:right w:val="none" w:sz="0" w:space="0" w:color="auto"/>
                      </w:divBdr>
                    </w:div>
                    <w:div w:id="650066264">
                      <w:marLeft w:val="0"/>
                      <w:marRight w:val="0"/>
                      <w:marTop w:val="0"/>
                      <w:marBottom w:val="0"/>
                      <w:divBdr>
                        <w:top w:val="none" w:sz="0" w:space="0" w:color="auto"/>
                        <w:left w:val="none" w:sz="0" w:space="0" w:color="auto"/>
                        <w:bottom w:val="none" w:sz="0" w:space="0" w:color="auto"/>
                        <w:right w:val="none" w:sz="0" w:space="0" w:color="auto"/>
                      </w:divBdr>
                    </w:div>
                    <w:div w:id="9063961">
                      <w:marLeft w:val="0"/>
                      <w:marRight w:val="0"/>
                      <w:marTop w:val="0"/>
                      <w:marBottom w:val="0"/>
                      <w:divBdr>
                        <w:top w:val="none" w:sz="0" w:space="0" w:color="auto"/>
                        <w:left w:val="none" w:sz="0" w:space="0" w:color="auto"/>
                        <w:bottom w:val="none" w:sz="0" w:space="0" w:color="auto"/>
                        <w:right w:val="none" w:sz="0" w:space="0" w:color="auto"/>
                      </w:divBdr>
                    </w:div>
                    <w:div w:id="1103113842">
                      <w:marLeft w:val="0"/>
                      <w:marRight w:val="0"/>
                      <w:marTop w:val="0"/>
                      <w:marBottom w:val="0"/>
                      <w:divBdr>
                        <w:top w:val="none" w:sz="0" w:space="0" w:color="auto"/>
                        <w:left w:val="none" w:sz="0" w:space="0" w:color="auto"/>
                        <w:bottom w:val="none" w:sz="0" w:space="0" w:color="auto"/>
                        <w:right w:val="none" w:sz="0" w:space="0" w:color="auto"/>
                      </w:divBdr>
                    </w:div>
                    <w:div w:id="1465000046">
                      <w:marLeft w:val="0"/>
                      <w:marRight w:val="0"/>
                      <w:marTop w:val="0"/>
                      <w:marBottom w:val="0"/>
                      <w:divBdr>
                        <w:top w:val="none" w:sz="0" w:space="0" w:color="auto"/>
                        <w:left w:val="none" w:sz="0" w:space="0" w:color="auto"/>
                        <w:bottom w:val="none" w:sz="0" w:space="0" w:color="auto"/>
                        <w:right w:val="none" w:sz="0" w:space="0" w:color="auto"/>
                      </w:divBdr>
                    </w:div>
                    <w:div w:id="492068260">
                      <w:marLeft w:val="0"/>
                      <w:marRight w:val="0"/>
                      <w:marTop w:val="0"/>
                      <w:marBottom w:val="0"/>
                      <w:divBdr>
                        <w:top w:val="none" w:sz="0" w:space="0" w:color="auto"/>
                        <w:left w:val="none" w:sz="0" w:space="0" w:color="auto"/>
                        <w:bottom w:val="none" w:sz="0" w:space="0" w:color="auto"/>
                        <w:right w:val="none" w:sz="0" w:space="0" w:color="auto"/>
                      </w:divBdr>
                    </w:div>
                    <w:div w:id="312607084">
                      <w:marLeft w:val="0"/>
                      <w:marRight w:val="0"/>
                      <w:marTop w:val="0"/>
                      <w:marBottom w:val="0"/>
                      <w:divBdr>
                        <w:top w:val="none" w:sz="0" w:space="0" w:color="auto"/>
                        <w:left w:val="none" w:sz="0" w:space="0" w:color="auto"/>
                        <w:bottom w:val="none" w:sz="0" w:space="0" w:color="auto"/>
                        <w:right w:val="none" w:sz="0" w:space="0" w:color="auto"/>
                      </w:divBdr>
                    </w:div>
                    <w:div w:id="555512030">
                      <w:marLeft w:val="0"/>
                      <w:marRight w:val="0"/>
                      <w:marTop w:val="0"/>
                      <w:marBottom w:val="0"/>
                      <w:divBdr>
                        <w:top w:val="none" w:sz="0" w:space="0" w:color="auto"/>
                        <w:left w:val="none" w:sz="0" w:space="0" w:color="auto"/>
                        <w:bottom w:val="none" w:sz="0" w:space="0" w:color="auto"/>
                        <w:right w:val="none" w:sz="0" w:space="0" w:color="auto"/>
                      </w:divBdr>
                    </w:div>
                    <w:div w:id="535434913">
                      <w:marLeft w:val="0"/>
                      <w:marRight w:val="0"/>
                      <w:marTop w:val="0"/>
                      <w:marBottom w:val="0"/>
                      <w:divBdr>
                        <w:top w:val="none" w:sz="0" w:space="0" w:color="auto"/>
                        <w:left w:val="none" w:sz="0" w:space="0" w:color="auto"/>
                        <w:bottom w:val="none" w:sz="0" w:space="0" w:color="auto"/>
                        <w:right w:val="none" w:sz="0" w:space="0" w:color="auto"/>
                      </w:divBdr>
                    </w:div>
                    <w:div w:id="990402640">
                      <w:marLeft w:val="0"/>
                      <w:marRight w:val="0"/>
                      <w:marTop w:val="0"/>
                      <w:marBottom w:val="0"/>
                      <w:divBdr>
                        <w:top w:val="none" w:sz="0" w:space="0" w:color="auto"/>
                        <w:left w:val="none" w:sz="0" w:space="0" w:color="auto"/>
                        <w:bottom w:val="none" w:sz="0" w:space="0" w:color="auto"/>
                        <w:right w:val="none" w:sz="0" w:space="0" w:color="auto"/>
                      </w:divBdr>
                    </w:div>
                    <w:div w:id="384180333">
                      <w:marLeft w:val="0"/>
                      <w:marRight w:val="0"/>
                      <w:marTop w:val="0"/>
                      <w:marBottom w:val="0"/>
                      <w:divBdr>
                        <w:top w:val="none" w:sz="0" w:space="0" w:color="auto"/>
                        <w:left w:val="none" w:sz="0" w:space="0" w:color="auto"/>
                        <w:bottom w:val="none" w:sz="0" w:space="0" w:color="auto"/>
                        <w:right w:val="none" w:sz="0" w:space="0" w:color="auto"/>
                      </w:divBdr>
                    </w:div>
                    <w:div w:id="100539250">
                      <w:marLeft w:val="0"/>
                      <w:marRight w:val="0"/>
                      <w:marTop w:val="0"/>
                      <w:marBottom w:val="0"/>
                      <w:divBdr>
                        <w:top w:val="none" w:sz="0" w:space="0" w:color="auto"/>
                        <w:left w:val="none" w:sz="0" w:space="0" w:color="auto"/>
                        <w:bottom w:val="none" w:sz="0" w:space="0" w:color="auto"/>
                        <w:right w:val="none" w:sz="0" w:space="0" w:color="auto"/>
                      </w:divBdr>
                    </w:div>
                    <w:div w:id="1722053941">
                      <w:marLeft w:val="0"/>
                      <w:marRight w:val="0"/>
                      <w:marTop w:val="0"/>
                      <w:marBottom w:val="0"/>
                      <w:divBdr>
                        <w:top w:val="none" w:sz="0" w:space="0" w:color="auto"/>
                        <w:left w:val="none" w:sz="0" w:space="0" w:color="auto"/>
                        <w:bottom w:val="none" w:sz="0" w:space="0" w:color="auto"/>
                        <w:right w:val="none" w:sz="0" w:space="0" w:color="auto"/>
                      </w:divBdr>
                    </w:div>
                    <w:div w:id="314992154">
                      <w:marLeft w:val="0"/>
                      <w:marRight w:val="0"/>
                      <w:marTop w:val="0"/>
                      <w:marBottom w:val="0"/>
                      <w:divBdr>
                        <w:top w:val="none" w:sz="0" w:space="0" w:color="auto"/>
                        <w:left w:val="none" w:sz="0" w:space="0" w:color="auto"/>
                        <w:bottom w:val="none" w:sz="0" w:space="0" w:color="auto"/>
                        <w:right w:val="none" w:sz="0" w:space="0" w:color="auto"/>
                      </w:divBdr>
                    </w:div>
                    <w:div w:id="497230717">
                      <w:marLeft w:val="0"/>
                      <w:marRight w:val="0"/>
                      <w:marTop w:val="0"/>
                      <w:marBottom w:val="0"/>
                      <w:divBdr>
                        <w:top w:val="none" w:sz="0" w:space="0" w:color="auto"/>
                        <w:left w:val="none" w:sz="0" w:space="0" w:color="auto"/>
                        <w:bottom w:val="none" w:sz="0" w:space="0" w:color="auto"/>
                        <w:right w:val="none" w:sz="0" w:space="0" w:color="auto"/>
                      </w:divBdr>
                    </w:div>
                    <w:div w:id="2025861979">
                      <w:marLeft w:val="0"/>
                      <w:marRight w:val="0"/>
                      <w:marTop w:val="0"/>
                      <w:marBottom w:val="0"/>
                      <w:divBdr>
                        <w:top w:val="none" w:sz="0" w:space="0" w:color="auto"/>
                        <w:left w:val="none" w:sz="0" w:space="0" w:color="auto"/>
                        <w:bottom w:val="none" w:sz="0" w:space="0" w:color="auto"/>
                        <w:right w:val="none" w:sz="0" w:space="0" w:color="auto"/>
                      </w:divBdr>
                    </w:div>
                    <w:div w:id="889538724">
                      <w:marLeft w:val="0"/>
                      <w:marRight w:val="0"/>
                      <w:marTop w:val="0"/>
                      <w:marBottom w:val="0"/>
                      <w:divBdr>
                        <w:top w:val="none" w:sz="0" w:space="0" w:color="auto"/>
                        <w:left w:val="none" w:sz="0" w:space="0" w:color="auto"/>
                        <w:bottom w:val="none" w:sz="0" w:space="0" w:color="auto"/>
                        <w:right w:val="none" w:sz="0" w:space="0" w:color="auto"/>
                      </w:divBdr>
                    </w:div>
                    <w:div w:id="1436093735">
                      <w:marLeft w:val="0"/>
                      <w:marRight w:val="0"/>
                      <w:marTop w:val="0"/>
                      <w:marBottom w:val="0"/>
                      <w:divBdr>
                        <w:top w:val="none" w:sz="0" w:space="0" w:color="auto"/>
                        <w:left w:val="none" w:sz="0" w:space="0" w:color="auto"/>
                        <w:bottom w:val="none" w:sz="0" w:space="0" w:color="auto"/>
                        <w:right w:val="none" w:sz="0" w:space="0" w:color="auto"/>
                      </w:divBdr>
                    </w:div>
                    <w:div w:id="373503637">
                      <w:marLeft w:val="0"/>
                      <w:marRight w:val="0"/>
                      <w:marTop w:val="0"/>
                      <w:marBottom w:val="0"/>
                      <w:divBdr>
                        <w:top w:val="none" w:sz="0" w:space="0" w:color="auto"/>
                        <w:left w:val="none" w:sz="0" w:space="0" w:color="auto"/>
                        <w:bottom w:val="none" w:sz="0" w:space="0" w:color="auto"/>
                        <w:right w:val="none" w:sz="0" w:space="0" w:color="auto"/>
                      </w:divBdr>
                    </w:div>
                    <w:div w:id="265581029">
                      <w:marLeft w:val="0"/>
                      <w:marRight w:val="0"/>
                      <w:marTop w:val="0"/>
                      <w:marBottom w:val="0"/>
                      <w:divBdr>
                        <w:top w:val="none" w:sz="0" w:space="0" w:color="auto"/>
                        <w:left w:val="none" w:sz="0" w:space="0" w:color="auto"/>
                        <w:bottom w:val="none" w:sz="0" w:space="0" w:color="auto"/>
                        <w:right w:val="none" w:sz="0" w:space="0" w:color="auto"/>
                      </w:divBdr>
                    </w:div>
                    <w:div w:id="48190266">
                      <w:marLeft w:val="0"/>
                      <w:marRight w:val="0"/>
                      <w:marTop w:val="0"/>
                      <w:marBottom w:val="0"/>
                      <w:divBdr>
                        <w:top w:val="none" w:sz="0" w:space="0" w:color="auto"/>
                        <w:left w:val="none" w:sz="0" w:space="0" w:color="auto"/>
                        <w:bottom w:val="none" w:sz="0" w:space="0" w:color="auto"/>
                        <w:right w:val="none" w:sz="0" w:space="0" w:color="auto"/>
                      </w:divBdr>
                    </w:div>
                    <w:div w:id="2042389981">
                      <w:marLeft w:val="0"/>
                      <w:marRight w:val="0"/>
                      <w:marTop w:val="0"/>
                      <w:marBottom w:val="0"/>
                      <w:divBdr>
                        <w:top w:val="none" w:sz="0" w:space="0" w:color="auto"/>
                        <w:left w:val="none" w:sz="0" w:space="0" w:color="auto"/>
                        <w:bottom w:val="none" w:sz="0" w:space="0" w:color="auto"/>
                        <w:right w:val="none" w:sz="0" w:space="0" w:color="auto"/>
                      </w:divBdr>
                    </w:div>
                    <w:div w:id="1687361480">
                      <w:marLeft w:val="0"/>
                      <w:marRight w:val="0"/>
                      <w:marTop w:val="0"/>
                      <w:marBottom w:val="0"/>
                      <w:divBdr>
                        <w:top w:val="none" w:sz="0" w:space="0" w:color="auto"/>
                        <w:left w:val="none" w:sz="0" w:space="0" w:color="auto"/>
                        <w:bottom w:val="none" w:sz="0" w:space="0" w:color="auto"/>
                        <w:right w:val="none" w:sz="0" w:space="0" w:color="auto"/>
                      </w:divBdr>
                    </w:div>
                    <w:div w:id="1829320786">
                      <w:marLeft w:val="0"/>
                      <w:marRight w:val="0"/>
                      <w:marTop w:val="0"/>
                      <w:marBottom w:val="0"/>
                      <w:divBdr>
                        <w:top w:val="none" w:sz="0" w:space="0" w:color="auto"/>
                        <w:left w:val="none" w:sz="0" w:space="0" w:color="auto"/>
                        <w:bottom w:val="none" w:sz="0" w:space="0" w:color="auto"/>
                        <w:right w:val="none" w:sz="0" w:space="0" w:color="auto"/>
                      </w:divBdr>
                    </w:div>
                    <w:div w:id="1119954481">
                      <w:marLeft w:val="0"/>
                      <w:marRight w:val="0"/>
                      <w:marTop w:val="0"/>
                      <w:marBottom w:val="0"/>
                      <w:divBdr>
                        <w:top w:val="none" w:sz="0" w:space="0" w:color="auto"/>
                        <w:left w:val="none" w:sz="0" w:space="0" w:color="auto"/>
                        <w:bottom w:val="none" w:sz="0" w:space="0" w:color="auto"/>
                        <w:right w:val="none" w:sz="0" w:space="0" w:color="auto"/>
                      </w:divBdr>
                    </w:div>
                    <w:div w:id="1274635549">
                      <w:marLeft w:val="0"/>
                      <w:marRight w:val="0"/>
                      <w:marTop w:val="0"/>
                      <w:marBottom w:val="0"/>
                      <w:divBdr>
                        <w:top w:val="none" w:sz="0" w:space="0" w:color="auto"/>
                        <w:left w:val="none" w:sz="0" w:space="0" w:color="auto"/>
                        <w:bottom w:val="none" w:sz="0" w:space="0" w:color="auto"/>
                        <w:right w:val="none" w:sz="0" w:space="0" w:color="auto"/>
                      </w:divBdr>
                    </w:div>
                    <w:div w:id="818111441">
                      <w:marLeft w:val="0"/>
                      <w:marRight w:val="0"/>
                      <w:marTop w:val="0"/>
                      <w:marBottom w:val="0"/>
                      <w:divBdr>
                        <w:top w:val="none" w:sz="0" w:space="0" w:color="auto"/>
                        <w:left w:val="none" w:sz="0" w:space="0" w:color="auto"/>
                        <w:bottom w:val="none" w:sz="0" w:space="0" w:color="auto"/>
                        <w:right w:val="none" w:sz="0" w:space="0" w:color="auto"/>
                      </w:divBdr>
                    </w:div>
                    <w:div w:id="1837571835">
                      <w:marLeft w:val="0"/>
                      <w:marRight w:val="0"/>
                      <w:marTop w:val="0"/>
                      <w:marBottom w:val="0"/>
                      <w:divBdr>
                        <w:top w:val="none" w:sz="0" w:space="0" w:color="auto"/>
                        <w:left w:val="none" w:sz="0" w:space="0" w:color="auto"/>
                        <w:bottom w:val="none" w:sz="0" w:space="0" w:color="auto"/>
                        <w:right w:val="none" w:sz="0" w:space="0" w:color="auto"/>
                      </w:divBdr>
                    </w:div>
                    <w:div w:id="603655196">
                      <w:marLeft w:val="0"/>
                      <w:marRight w:val="0"/>
                      <w:marTop w:val="0"/>
                      <w:marBottom w:val="0"/>
                      <w:divBdr>
                        <w:top w:val="none" w:sz="0" w:space="0" w:color="auto"/>
                        <w:left w:val="none" w:sz="0" w:space="0" w:color="auto"/>
                        <w:bottom w:val="none" w:sz="0" w:space="0" w:color="auto"/>
                        <w:right w:val="none" w:sz="0" w:space="0" w:color="auto"/>
                      </w:divBdr>
                    </w:div>
                    <w:div w:id="610934984">
                      <w:marLeft w:val="0"/>
                      <w:marRight w:val="0"/>
                      <w:marTop w:val="0"/>
                      <w:marBottom w:val="0"/>
                      <w:divBdr>
                        <w:top w:val="none" w:sz="0" w:space="0" w:color="auto"/>
                        <w:left w:val="none" w:sz="0" w:space="0" w:color="auto"/>
                        <w:bottom w:val="none" w:sz="0" w:space="0" w:color="auto"/>
                        <w:right w:val="none" w:sz="0" w:space="0" w:color="auto"/>
                      </w:divBdr>
                    </w:div>
                    <w:div w:id="789125704">
                      <w:marLeft w:val="0"/>
                      <w:marRight w:val="0"/>
                      <w:marTop w:val="0"/>
                      <w:marBottom w:val="0"/>
                      <w:divBdr>
                        <w:top w:val="none" w:sz="0" w:space="0" w:color="auto"/>
                        <w:left w:val="none" w:sz="0" w:space="0" w:color="auto"/>
                        <w:bottom w:val="none" w:sz="0" w:space="0" w:color="auto"/>
                        <w:right w:val="none" w:sz="0" w:space="0" w:color="auto"/>
                      </w:divBdr>
                    </w:div>
                    <w:div w:id="1495338733">
                      <w:marLeft w:val="0"/>
                      <w:marRight w:val="0"/>
                      <w:marTop w:val="0"/>
                      <w:marBottom w:val="0"/>
                      <w:divBdr>
                        <w:top w:val="none" w:sz="0" w:space="0" w:color="auto"/>
                        <w:left w:val="none" w:sz="0" w:space="0" w:color="auto"/>
                        <w:bottom w:val="none" w:sz="0" w:space="0" w:color="auto"/>
                        <w:right w:val="none" w:sz="0" w:space="0" w:color="auto"/>
                      </w:divBdr>
                    </w:div>
                    <w:div w:id="347029600">
                      <w:marLeft w:val="0"/>
                      <w:marRight w:val="0"/>
                      <w:marTop w:val="0"/>
                      <w:marBottom w:val="0"/>
                      <w:divBdr>
                        <w:top w:val="none" w:sz="0" w:space="0" w:color="auto"/>
                        <w:left w:val="none" w:sz="0" w:space="0" w:color="auto"/>
                        <w:bottom w:val="none" w:sz="0" w:space="0" w:color="auto"/>
                        <w:right w:val="none" w:sz="0" w:space="0" w:color="auto"/>
                      </w:divBdr>
                    </w:div>
                    <w:div w:id="1084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587">
          <w:marLeft w:val="0"/>
          <w:marRight w:val="0"/>
          <w:marTop w:val="0"/>
          <w:marBottom w:val="0"/>
          <w:divBdr>
            <w:top w:val="none" w:sz="0" w:space="0" w:color="auto"/>
            <w:left w:val="none" w:sz="0" w:space="0" w:color="auto"/>
            <w:bottom w:val="none" w:sz="0" w:space="0" w:color="auto"/>
            <w:right w:val="none" w:sz="0" w:space="0" w:color="auto"/>
          </w:divBdr>
          <w:divsChild>
            <w:div w:id="849368055">
              <w:marLeft w:val="0"/>
              <w:marRight w:val="0"/>
              <w:marTop w:val="0"/>
              <w:marBottom w:val="0"/>
              <w:divBdr>
                <w:top w:val="none" w:sz="0" w:space="0" w:color="auto"/>
                <w:left w:val="none" w:sz="0" w:space="0" w:color="auto"/>
                <w:bottom w:val="none" w:sz="0" w:space="0" w:color="auto"/>
                <w:right w:val="none" w:sz="0" w:space="0" w:color="auto"/>
              </w:divBdr>
              <w:divsChild>
                <w:div w:id="32734608">
                  <w:marLeft w:val="0"/>
                  <w:marRight w:val="0"/>
                  <w:marTop w:val="0"/>
                  <w:marBottom w:val="0"/>
                  <w:divBdr>
                    <w:top w:val="none" w:sz="0" w:space="0" w:color="auto"/>
                    <w:left w:val="none" w:sz="0" w:space="0" w:color="auto"/>
                    <w:bottom w:val="none" w:sz="0" w:space="0" w:color="auto"/>
                    <w:right w:val="none" w:sz="0" w:space="0" w:color="auto"/>
                  </w:divBdr>
                  <w:divsChild>
                    <w:div w:id="1646467733">
                      <w:marLeft w:val="0"/>
                      <w:marRight w:val="0"/>
                      <w:marTop w:val="0"/>
                      <w:marBottom w:val="0"/>
                      <w:divBdr>
                        <w:top w:val="none" w:sz="0" w:space="0" w:color="auto"/>
                        <w:left w:val="none" w:sz="0" w:space="0" w:color="auto"/>
                        <w:bottom w:val="none" w:sz="0" w:space="0" w:color="auto"/>
                        <w:right w:val="none" w:sz="0" w:space="0" w:color="auto"/>
                      </w:divBdr>
                    </w:div>
                    <w:div w:id="1126781032">
                      <w:marLeft w:val="0"/>
                      <w:marRight w:val="0"/>
                      <w:marTop w:val="0"/>
                      <w:marBottom w:val="0"/>
                      <w:divBdr>
                        <w:top w:val="none" w:sz="0" w:space="0" w:color="auto"/>
                        <w:left w:val="none" w:sz="0" w:space="0" w:color="auto"/>
                        <w:bottom w:val="none" w:sz="0" w:space="0" w:color="auto"/>
                        <w:right w:val="none" w:sz="0" w:space="0" w:color="auto"/>
                      </w:divBdr>
                    </w:div>
                    <w:div w:id="879560127">
                      <w:marLeft w:val="0"/>
                      <w:marRight w:val="0"/>
                      <w:marTop w:val="0"/>
                      <w:marBottom w:val="0"/>
                      <w:divBdr>
                        <w:top w:val="none" w:sz="0" w:space="0" w:color="auto"/>
                        <w:left w:val="none" w:sz="0" w:space="0" w:color="auto"/>
                        <w:bottom w:val="none" w:sz="0" w:space="0" w:color="auto"/>
                        <w:right w:val="none" w:sz="0" w:space="0" w:color="auto"/>
                      </w:divBdr>
                    </w:div>
                    <w:div w:id="1882472021">
                      <w:marLeft w:val="0"/>
                      <w:marRight w:val="0"/>
                      <w:marTop w:val="0"/>
                      <w:marBottom w:val="0"/>
                      <w:divBdr>
                        <w:top w:val="none" w:sz="0" w:space="0" w:color="auto"/>
                        <w:left w:val="none" w:sz="0" w:space="0" w:color="auto"/>
                        <w:bottom w:val="none" w:sz="0" w:space="0" w:color="auto"/>
                        <w:right w:val="none" w:sz="0" w:space="0" w:color="auto"/>
                      </w:divBdr>
                    </w:div>
                    <w:div w:id="1775321942">
                      <w:marLeft w:val="0"/>
                      <w:marRight w:val="0"/>
                      <w:marTop w:val="0"/>
                      <w:marBottom w:val="0"/>
                      <w:divBdr>
                        <w:top w:val="none" w:sz="0" w:space="0" w:color="auto"/>
                        <w:left w:val="none" w:sz="0" w:space="0" w:color="auto"/>
                        <w:bottom w:val="none" w:sz="0" w:space="0" w:color="auto"/>
                        <w:right w:val="none" w:sz="0" w:space="0" w:color="auto"/>
                      </w:divBdr>
                    </w:div>
                    <w:div w:id="1230454944">
                      <w:marLeft w:val="0"/>
                      <w:marRight w:val="0"/>
                      <w:marTop w:val="0"/>
                      <w:marBottom w:val="0"/>
                      <w:divBdr>
                        <w:top w:val="none" w:sz="0" w:space="0" w:color="auto"/>
                        <w:left w:val="none" w:sz="0" w:space="0" w:color="auto"/>
                        <w:bottom w:val="none" w:sz="0" w:space="0" w:color="auto"/>
                        <w:right w:val="none" w:sz="0" w:space="0" w:color="auto"/>
                      </w:divBdr>
                    </w:div>
                    <w:div w:id="1670401092">
                      <w:marLeft w:val="0"/>
                      <w:marRight w:val="0"/>
                      <w:marTop w:val="0"/>
                      <w:marBottom w:val="0"/>
                      <w:divBdr>
                        <w:top w:val="none" w:sz="0" w:space="0" w:color="auto"/>
                        <w:left w:val="none" w:sz="0" w:space="0" w:color="auto"/>
                        <w:bottom w:val="none" w:sz="0" w:space="0" w:color="auto"/>
                        <w:right w:val="none" w:sz="0" w:space="0" w:color="auto"/>
                      </w:divBdr>
                    </w:div>
                    <w:div w:id="1783652040">
                      <w:marLeft w:val="0"/>
                      <w:marRight w:val="0"/>
                      <w:marTop w:val="0"/>
                      <w:marBottom w:val="0"/>
                      <w:divBdr>
                        <w:top w:val="none" w:sz="0" w:space="0" w:color="auto"/>
                        <w:left w:val="none" w:sz="0" w:space="0" w:color="auto"/>
                        <w:bottom w:val="none" w:sz="0" w:space="0" w:color="auto"/>
                        <w:right w:val="none" w:sz="0" w:space="0" w:color="auto"/>
                      </w:divBdr>
                    </w:div>
                    <w:div w:id="805009277">
                      <w:marLeft w:val="0"/>
                      <w:marRight w:val="0"/>
                      <w:marTop w:val="0"/>
                      <w:marBottom w:val="0"/>
                      <w:divBdr>
                        <w:top w:val="none" w:sz="0" w:space="0" w:color="auto"/>
                        <w:left w:val="none" w:sz="0" w:space="0" w:color="auto"/>
                        <w:bottom w:val="none" w:sz="0" w:space="0" w:color="auto"/>
                        <w:right w:val="none" w:sz="0" w:space="0" w:color="auto"/>
                      </w:divBdr>
                    </w:div>
                    <w:div w:id="840042909">
                      <w:marLeft w:val="0"/>
                      <w:marRight w:val="0"/>
                      <w:marTop w:val="0"/>
                      <w:marBottom w:val="0"/>
                      <w:divBdr>
                        <w:top w:val="none" w:sz="0" w:space="0" w:color="auto"/>
                        <w:left w:val="none" w:sz="0" w:space="0" w:color="auto"/>
                        <w:bottom w:val="none" w:sz="0" w:space="0" w:color="auto"/>
                        <w:right w:val="none" w:sz="0" w:space="0" w:color="auto"/>
                      </w:divBdr>
                    </w:div>
                    <w:div w:id="1371228835">
                      <w:marLeft w:val="0"/>
                      <w:marRight w:val="0"/>
                      <w:marTop w:val="0"/>
                      <w:marBottom w:val="0"/>
                      <w:divBdr>
                        <w:top w:val="none" w:sz="0" w:space="0" w:color="auto"/>
                        <w:left w:val="none" w:sz="0" w:space="0" w:color="auto"/>
                        <w:bottom w:val="none" w:sz="0" w:space="0" w:color="auto"/>
                        <w:right w:val="none" w:sz="0" w:space="0" w:color="auto"/>
                      </w:divBdr>
                    </w:div>
                    <w:div w:id="1960062613">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83040511">
                      <w:marLeft w:val="0"/>
                      <w:marRight w:val="0"/>
                      <w:marTop w:val="0"/>
                      <w:marBottom w:val="0"/>
                      <w:divBdr>
                        <w:top w:val="none" w:sz="0" w:space="0" w:color="auto"/>
                        <w:left w:val="none" w:sz="0" w:space="0" w:color="auto"/>
                        <w:bottom w:val="none" w:sz="0" w:space="0" w:color="auto"/>
                        <w:right w:val="none" w:sz="0" w:space="0" w:color="auto"/>
                      </w:divBdr>
                    </w:div>
                    <w:div w:id="577863404">
                      <w:marLeft w:val="0"/>
                      <w:marRight w:val="0"/>
                      <w:marTop w:val="0"/>
                      <w:marBottom w:val="0"/>
                      <w:divBdr>
                        <w:top w:val="none" w:sz="0" w:space="0" w:color="auto"/>
                        <w:left w:val="none" w:sz="0" w:space="0" w:color="auto"/>
                        <w:bottom w:val="none" w:sz="0" w:space="0" w:color="auto"/>
                        <w:right w:val="none" w:sz="0" w:space="0" w:color="auto"/>
                      </w:divBdr>
                    </w:div>
                    <w:div w:id="1555432725">
                      <w:marLeft w:val="0"/>
                      <w:marRight w:val="0"/>
                      <w:marTop w:val="0"/>
                      <w:marBottom w:val="0"/>
                      <w:divBdr>
                        <w:top w:val="none" w:sz="0" w:space="0" w:color="auto"/>
                        <w:left w:val="none" w:sz="0" w:space="0" w:color="auto"/>
                        <w:bottom w:val="none" w:sz="0" w:space="0" w:color="auto"/>
                        <w:right w:val="none" w:sz="0" w:space="0" w:color="auto"/>
                      </w:divBdr>
                    </w:div>
                    <w:div w:id="1959755354">
                      <w:marLeft w:val="0"/>
                      <w:marRight w:val="0"/>
                      <w:marTop w:val="0"/>
                      <w:marBottom w:val="0"/>
                      <w:divBdr>
                        <w:top w:val="none" w:sz="0" w:space="0" w:color="auto"/>
                        <w:left w:val="none" w:sz="0" w:space="0" w:color="auto"/>
                        <w:bottom w:val="none" w:sz="0" w:space="0" w:color="auto"/>
                        <w:right w:val="none" w:sz="0" w:space="0" w:color="auto"/>
                      </w:divBdr>
                    </w:div>
                    <w:div w:id="39985619">
                      <w:marLeft w:val="0"/>
                      <w:marRight w:val="0"/>
                      <w:marTop w:val="0"/>
                      <w:marBottom w:val="0"/>
                      <w:divBdr>
                        <w:top w:val="none" w:sz="0" w:space="0" w:color="auto"/>
                        <w:left w:val="none" w:sz="0" w:space="0" w:color="auto"/>
                        <w:bottom w:val="none" w:sz="0" w:space="0" w:color="auto"/>
                        <w:right w:val="none" w:sz="0" w:space="0" w:color="auto"/>
                      </w:divBdr>
                    </w:div>
                    <w:div w:id="879517071">
                      <w:marLeft w:val="0"/>
                      <w:marRight w:val="0"/>
                      <w:marTop w:val="0"/>
                      <w:marBottom w:val="0"/>
                      <w:divBdr>
                        <w:top w:val="none" w:sz="0" w:space="0" w:color="auto"/>
                        <w:left w:val="none" w:sz="0" w:space="0" w:color="auto"/>
                        <w:bottom w:val="none" w:sz="0" w:space="0" w:color="auto"/>
                        <w:right w:val="none" w:sz="0" w:space="0" w:color="auto"/>
                      </w:divBdr>
                    </w:div>
                    <w:div w:id="1653755779">
                      <w:marLeft w:val="0"/>
                      <w:marRight w:val="0"/>
                      <w:marTop w:val="0"/>
                      <w:marBottom w:val="0"/>
                      <w:divBdr>
                        <w:top w:val="none" w:sz="0" w:space="0" w:color="auto"/>
                        <w:left w:val="none" w:sz="0" w:space="0" w:color="auto"/>
                        <w:bottom w:val="none" w:sz="0" w:space="0" w:color="auto"/>
                        <w:right w:val="none" w:sz="0" w:space="0" w:color="auto"/>
                      </w:divBdr>
                    </w:div>
                    <w:div w:id="1941989357">
                      <w:marLeft w:val="0"/>
                      <w:marRight w:val="0"/>
                      <w:marTop w:val="0"/>
                      <w:marBottom w:val="0"/>
                      <w:divBdr>
                        <w:top w:val="none" w:sz="0" w:space="0" w:color="auto"/>
                        <w:left w:val="none" w:sz="0" w:space="0" w:color="auto"/>
                        <w:bottom w:val="none" w:sz="0" w:space="0" w:color="auto"/>
                        <w:right w:val="none" w:sz="0" w:space="0" w:color="auto"/>
                      </w:divBdr>
                    </w:div>
                    <w:div w:id="479618750">
                      <w:marLeft w:val="0"/>
                      <w:marRight w:val="0"/>
                      <w:marTop w:val="0"/>
                      <w:marBottom w:val="0"/>
                      <w:divBdr>
                        <w:top w:val="none" w:sz="0" w:space="0" w:color="auto"/>
                        <w:left w:val="none" w:sz="0" w:space="0" w:color="auto"/>
                        <w:bottom w:val="none" w:sz="0" w:space="0" w:color="auto"/>
                        <w:right w:val="none" w:sz="0" w:space="0" w:color="auto"/>
                      </w:divBdr>
                    </w:div>
                    <w:div w:id="726957407">
                      <w:marLeft w:val="0"/>
                      <w:marRight w:val="0"/>
                      <w:marTop w:val="0"/>
                      <w:marBottom w:val="0"/>
                      <w:divBdr>
                        <w:top w:val="none" w:sz="0" w:space="0" w:color="auto"/>
                        <w:left w:val="none" w:sz="0" w:space="0" w:color="auto"/>
                        <w:bottom w:val="none" w:sz="0" w:space="0" w:color="auto"/>
                        <w:right w:val="none" w:sz="0" w:space="0" w:color="auto"/>
                      </w:divBdr>
                    </w:div>
                    <w:div w:id="1381858301">
                      <w:marLeft w:val="0"/>
                      <w:marRight w:val="0"/>
                      <w:marTop w:val="0"/>
                      <w:marBottom w:val="0"/>
                      <w:divBdr>
                        <w:top w:val="none" w:sz="0" w:space="0" w:color="auto"/>
                        <w:left w:val="none" w:sz="0" w:space="0" w:color="auto"/>
                        <w:bottom w:val="none" w:sz="0" w:space="0" w:color="auto"/>
                        <w:right w:val="none" w:sz="0" w:space="0" w:color="auto"/>
                      </w:divBdr>
                    </w:div>
                    <w:div w:id="865947284">
                      <w:marLeft w:val="0"/>
                      <w:marRight w:val="0"/>
                      <w:marTop w:val="0"/>
                      <w:marBottom w:val="0"/>
                      <w:divBdr>
                        <w:top w:val="none" w:sz="0" w:space="0" w:color="auto"/>
                        <w:left w:val="none" w:sz="0" w:space="0" w:color="auto"/>
                        <w:bottom w:val="none" w:sz="0" w:space="0" w:color="auto"/>
                        <w:right w:val="none" w:sz="0" w:space="0" w:color="auto"/>
                      </w:divBdr>
                    </w:div>
                    <w:div w:id="623312901">
                      <w:marLeft w:val="0"/>
                      <w:marRight w:val="0"/>
                      <w:marTop w:val="0"/>
                      <w:marBottom w:val="0"/>
                      <w:divBdr>
                        <w:top w:val="none" w:sz="0" w:space="0" w:color="auto"/>
                        <w:left w:val="none" w:sz="0" w:space="0" w:color="auto"/>
                        <w:bottom w:val="none" w:sz="0" w:space="0" w:color="auto"/>
                        <w:right w:val="none" w:sz="0" w:space="0" w:color="auto"/>
                      </w:divBdr>
                    </w:div>
                    <w:div w:id="1474713428">
                      <w:marLeft w:val="0"/>
                      <w:marRight w:val="0"/>
                      <w:marTop w:val="0"/>
                      <w:marBottom w:val="0"/>
                      <w:divBdr>
                        <w:top w:val="none" w:sz="0" w:space="0" w:color="auto"/>
                        <w:left w:val="none" w:sz="0" w:space="0" w:color="auto"/>
                        <w:bottom w:val="none" w:sz="0" w:space="0" w:color="auto"/>
                        <w:right w:val="none" w:sz="0" w:space="0" w:color="auto"/>
                      </w:divBdr>
                    </w:div>
                    <w:div w:id="1520781144">
                      <w:marLeft w:val="0"/>
                      <w:marRight w:val="0"/>
                      <w:marTop w:val="0"/>
                      <w:marBottom w:val="0"/>
                      <w:divBdr>
                        <w:top w:val="none" w:sz="0" w:space="0" w:color="auto"/>
                        <w:left w:val="none" w:sz="0" w:space="0" w:color="auto"/>
                        <w:bottom w:val="none" w:sz="0" w:space="0" w:color="auto"/>
                        <w:right w:val="none" w:sz="0" w:space="0" w:color="auto"/>
                      </w:divBdr>
                    </w:div>
                    <w:div w:id="196041116">
                      <w:marLeft w:val="0"/>
                      <w:marRight w:val="0"/>
                      <w:marTop w:val="0"/>
                      <w:marBottom w:val="0"/>
                      <w:divBdr>
                        <w:top w:val="none" w:sz="0" w:space="0" w:color="auto"/>
                        <w:left w:val="none" w:sz="0" w:space="0" w:color="auto"/>
                        <w:bottom w:val="none" w:sz="0" w:space="0" w:color="auto"/>
                        <w:right w:val="none" w:sz="0" w:space="0" w:color="auto"/>
                      </w:divBdr>
                    </w:div>
                    <w:div w:id="1725714835">
                      <w:marLeft w:val="0"/>
                      <w:marRight w:val="0"/>
                      <w:marTop w:val="0"/>
                      <w:marBottom w:val="0"/>
                      <w:divBdr>
                        <w:top w:val="none" w:sz="0" w:space="0" w:color="auto"/>
                        <w:left w:val="none" w:sz="0" w:space="0" w:color="auto"/>
                        <w:bottom w:val="none" w:sz="0" w:space="0" w:color="auto"/>
                        <w:right w:val="none" w:sz="0" w:space="0" w:color="auto"/>
                      </w:divBdr>
                    </w:div>
                    <w:div w:id="394864060">
                      <w:marLeft w:val="0"/>
                      <w:marRight w:val="0"/>
                      <w:marTop w:val="0"/>
                      <w:marBottom w:val="0"/>
                      <w:divBdr>
                        <w:top w:val="none" w:sz="0" w:space="0" w:color="auto"/>
                        <w:left w:val="none" w:sz="0" w:space="0" w:color="auto"/>
                        <w:bottom w:val="none" w:sz="0" w:space="0" w:color="auto"/>
                        <w:right w:val="none" w:sz="0" w:space="0" w:color="auto"/>
                      </w:divBdr>
                    </w:div>
                    <w:div w:id="612516763">
                      <w:marLeft w:val="0"/>
                      <w:marRight w:val="0"/>
                      <w:marTop w:val="0"/>
                      <w:marBottom w:val="0"/>
                      <w:divBdr>
                        <w:top w:val="none" w:sz="0" w:space="0" w:color="auto"/>
                        <w:left w:val="none" w:sz="0" w:space="0" w:color="auto"/>
                        <w:bottom w:val="none" w:sz="0" w:space="0" w:color="auto"/>
                        <w:right w:val="none" w:sz="0" w:space="0" w:color="auto"/>
                      </w:divBdr>
                    </w:div>
                    <w:div w:id="939529231">
                      <w:marLeft w:val="0"/>
                      <w:marRight w:val="0"/>
                      <w:marTop w:val="0"/>
                      <w:marBottom w:val="0"/>
                      <w:divBdr>
                        <w:top w:val="none" w:sz="0" w:space="0" w:color="auto"/>
                        <w:left w:val="none" w:sz="0" w:space="0" w:color="auto"/>
                        <w:bottom w:val="none" w:sz="0" w:space="0" w:color="auto"/>
                        <w:right w:val="none" w:sz="0" w:space="0" w:color="auto"/>
                      </w:divBdr>
                    </w:div>
                    <w:div w:id="454912043">
                      <w:marLeft w:val="0"/>
                      <w:marRight w:val="0"/>
                      <w:marTop w:val="0"/>
                      <w:marBottom w:val="0"/>
                      <w:divBdr>
                        <w:top w:val="none" w:sz="0" w:space="0" w:color="auto"/>
                        <w:left w:val="none" w:sz="0" w:space="0" w:color="auto"/>
                        <w:bottom w:val="none" w:sz="0" w:space="0" w:color="auto"/>
                        <w:right w:val="none" w:sz="0" w:space="0" w:color="auto"/>
                      </w:divBdr>
                    </w:div>
                    <w:div w:id="1652169899">
                      <w:marLeft w:val="0"/>
                      <w:marRight w:val="0"/>
                      <w:marTop w:val="0"/>
                      <w:marBottom w:val="0"/>
                      <w:divBdr>
                        <w:top w:val="none" w:sz="0" w:space="0" w:color="auto"/>
                        <w:left w:val="none" w:sz="0" w:space="0" w:color="auto"/>
                        <w:bottom w:val="none" w:sz="0" w:space="0" w:color="auto"/>
                        <w:right w:val="none" w:sz="0" w:space="0" w:color="auto"/>
                      </w:divBdr>
                    </w:div>
                    <w:div w:id="1272250530">
                      <w:marLeft w:val="0"/>
                      <w:marRight w:val="0"/>
                      <w:marTop w:val="0"/>
                      <w:marBottom w:val="0"/>
                      <w:divBdr>
                        <w:top w:val="none" w:sz="0" w:space="0" w:color="auto"/>
                        <w:left w:val="none" w:sz="0" w:space="0" w:color="auto"/>
                        <w:bottom w:val="none" w:sz="0" w:space="0" w:color="auto"/>
                        <w:right w:val="none" w:sz="0" w:space="0" w:color="auto"/>
                      </w:divBdr>
                    </w:div>
                    <w:div w:id="1443303243">
                      <w:marLeft w:val="0"/>
                      <w:marRight w:val="0"/>
                      <w:marTop w:val="0"/>
                      <w:marBottom w:val="0"/>
                      <w:divBdr>
                        <w:top w:val="none" w:sz="0" w:space="0" w:color="auto"/>
                        <w:left w:val="none" w:sz="0" w:space="0" w:color="auto"/>
                        <w:bottom w:val="none" w:sz="0" w:space="0" w:color="auto"/>
                        <w:right w:val="none" w:sz="0" w:space="0" w:color="auto"/>
                      </w:divBdr>
                    </w:div>
                    <w:div w:id="1271283698">
                      <w:marLeft w:val="0"/>
                      <w:marRight w:val="0"/>
                      <w:marTop w:val="0"/>
                      <w:marBottom w:val="0"/>
                      <w:divBdr>
                        <w:top w:val="none" w:sz="0" w:space="0" w:color="auto"/>
                        <w:left w:val="none" w:sz="0" w:space="0" w:color="auto"/>
                        <w:bottom w:val="none" w:sz="0" w:space="0" w:color="auto"/>
                        <w:right w:val="none" w:sz="0" w:space="0" w:color="auto"/>
                      </w:divBdr>
                    </w:div>
                    <w:div w:id="1305234918">
                      <w:marLeft w:val="0"/>
                      <w:marRight w:val="0"/>
                      <w:marTop w:val="0"/>
                      <w:marBottom w:val="0"/>
                      <w:divBdr>
                        <w:top w:val="none" w:sz="0" w:space="0" w:color="auto"/>
                        <w:left w:val="none" w:sz="0" w:space="0" w:color="auto"/>
                        <w:bottom w:val="none" w:sz="0" w:space="0" w:color="auto"/>
                        <w:right w:val="none" w:sz="0" w:space="0" w:color="auto"/>
                      </w:divBdr>
                    </w:div>
                    <w:div w:id="458651563">
                      <w:marLeft w:val="0"/>
                      <w:marRight w:val="0"/>
                      <w:marTop w:val="0"/>
                      <w:marBottom w:val="0"/>
                      <w:divBdr>
                        <w:top w:val="none" w:sz="0" w:space="0" w:color="auto"/>
                        <w:left w:val="none" w:sz="0" w:space="0" w:color="auto"/>
                        <w:bottom w:val="none" w:sz="0" w:space="0" w:color="auto"/>
                        <w:right w:val="none" w:sz="0" w:space="0" w:color="auto"/>
                      </w:divBdr>
                    </w:div>
                    <w:div w:id="155730782">
                      <w:marLeft w:val="0"/>
                      <w:marRight w:val="0"/>
                      <w:marTop w:val="0"/>
                      <w:marBottom w:val="0"/>
                      <w:divBdr>
                        <w:top w:val="none" w:sz="0" w:space="0" w:color="auto"/>
                        <w:left w:val="none" w:sz="0" w:space="0" w:color="auto"/>
                        <w:bottom w:val="none" w:sz="0" w:space="0" w:color="auto"/>
                        <w:right w:val="none" w:sz="0" w:space="0" w:color="auto"/>
                      </w:divBdr>
                    </w:div>
                    <w:div w:id="161625786">
                      <w:marLeft w:val="0"/>
                      <w:marRight w:val="0"/>
                      <w:marTop w:val="0"/>
                      <w:marBottom w:val="0"/>
                      <w:divBdr>
                        <w:top w:val="none" w:sz="0" w:space="0" w:color="auto"/>
                        <w:left w:val="none" w:sz="0" w:space="0" w:color="auto"/>
                        <w:bottom w:val="none" w:sz="0" w:space="0" w:color="auto"/>
                        <w:right w:val="none" w:sz="0" w:space="0" w:color="auto"/>
                      </w:divBdr>
                    </w:div>
                    <w:div w:id="468137552">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1540313879">
                      <w:marLeft w:val="0"/>
                      <w:marRight w:val="0"/>
                      <w:marTop w:val="0"/>
                      <w:marBottom w:val="0"/>
                      <w:divBdr>
                        <w:top w:val="none" w:sz="0" w:space="0" w:color="auto"/>
                        <w:left w:val="none" w:sz="0" w:space="0" w:color="auto"/>
                        <w:bottom w:val="none" w:sz="0" w:space="0" w:color="auto"/>
                        <w:right w:val="none" w:sz="0" w:space="0" w:color="auto"/>
                      </w:divBdr>
                    </w:div>
                    <w:div w:id="688994057">
                      <w:marLeft w:val="0"/>
                      <w:marRight w:val="0"/>
                      <w:marTop w:val="0"/>
                      <w:marBottom w:val="0"/>
                      <w:divBdr>
                        <w:top w:val="none" w:sz="0" w:space="0" w:color="auto"/>
                        <w:left w:val="none" w:sz="0" w:space="0" w:color="auto"/>
                        <w:bottom w:val="none" w:sz="0" w:space="0" w:color="auto"/>
                        <w:right w:val="none" w:sz="0" w:space="0" w:color="auto"/>
                      </w:divBdr>
                    </w:div>
                    <w:div w:id="1787966350">
                      <w:marLeft w:val="0"/>
                      <w:marRight w:val="0"/>
                      <w:marTop w:val="0"/>
                      <w:marBottom w:val="0"/>
                      <w:divBdr>
                        <w:top w:val="none" w:sz="0" w:space="0" w:color="auto"/>
                        <w:left w:val="none" w:sz="0" w:space="0" w:color="auto"/>
                        <w:bottom w:val="none" w:sz="0" w:space="0" w:color="auto"/>
                        <w:right w:val="none" w:sz="0" w:space="0" w:color="auto"/>
                      </w:divBdr>
                    </w:div>
                    <w:div w:id="2024940124">
                      <w:marLeft w:val="0"/>
                      <w:marRight w:val="0"/>
                      <w:marTop w:val="0"/>
                      <w:marBottom w:val="0"/>
                      <w:divBdr>
                        <w:top w:val="none" w:sz="0" w:space="0" w:color="auto"/>
                        <w:left w:val="none" w:sz="0" w:space="0" w:color="auto"/>
                        <w:bottom w:val="none" w:sz="0" w:space="0" w:color="auto"/>
                        <w:right w:val="none" w:sz="0" w:space="0" w:color="auto"/>
                      </w:divBdr>
                    </w:div>
                    <w:div w:id="1065832570">
                      <w:marLeft w:val="0"/>
                      <w:marRight w:val="0"/>
                      <w:marTop w:val="0"/>
                      <w:marBottom w:val="0"/>
                      <w:divBdr>
                        <w:top w:val="none" w:sz="0" w:space="0" w:color="auto"/>
                        <w:left w:val="none" w:sz="0" w:space="0" w:color="auto"/>
                        <w:bottom w:val="none" w:sz="0" w:space="0" w:color="auto"/>
                        <w:right w:val="none" w:sz="0" w:space="0" w:color="auto"/>
                      </w:divBdr>
                    </w:div>
                    <w:div w:id="2123498081">
                      <w:marLeft w:val="0"/>
                      <w:marRight w:val="0"/>
                      <w:marTop w:val="0"/>
                      <w:marBottom w:val="0"/>
                      <w:divBdr>
                        <w:top w:val="none" w:sz="0" w:space="0" w:color="auto"/>
                        <w:left w:val="none" w:sz="0" w:space="0" w:color="auto"/>
                        <w:bottom w:val="none" w:sz="0" w:space="0" w:color="auto"/>
                        <w:right w:val="none" w:sz="0" w:space="0" w:color="auto"/>
                      </w:divBdr>
                    </w:div>
                    <w:div w:id="1447895799">
                      <w:marLeft w:val="0"/>
                      <w:marRight w:val="0"/>
                      <w:marTop w:val="0"/>
                      <w:marBottom w:val="0"/>
                      <w:divBdr>
                        <w:top w:val="none" w:sz="0" w:space="0" w:color="auto"/>
                        <w:left w:val="none" w:sz="0" w:space="0" w:color="auto"/>
                        <w:bottom w:val="none" w:sz="0" w:space="0" w:color="auto"/>
                        <w:right w:val="none" w:sz="0" w:space="0" w:color="auto"/>
                      </w:divBdr>
                    </w:div>
                    <w:div w:id="1637954578">
                      <w:marLeft w:val="0"/>
                      <w:marRight w:val="0"/>
                      <w:marTop w:val="0"/>
                      <w:marBottom w:val="0"/>
                      <w:divBdr>
                        <w:top w:val="none" w:sz="0" w:space="0" w:color="auto"/>
                        <w:left w:val="none" w:sz="0" w:space="0" w:color="auto"/>
                        <w:bottom w:val="none" w:sz="0" w:space="0" w:color="auto"/>
                        <w:right w:val="none" w:sz="0" w:space="0" w:color="auto"/>
                      </w:divBdr>
                    </w:div>
                    <w:div w:id="1014504051">
                      <w:marLeft w:val="0"/>
                      <w:marRight w:val="0"/>
                      <w:marTop w:val="0"/>
                      <w:marBottom w:val="0"/>
                      <w:divBdr>
                        <w:top w:val="none" w:sz="0" w:space="0" w:color="auto"/>
                        <w:left w:val="none" w:sz="0" w:space="0" w:color="auto"/>
                        <w:bottom w:val="none" w:sz="0" w:space="0" w:color="auto"/>
                        <w:right w:val="none" w:sz="0" w:space="0" w:color="auto"/>
                      </w:divBdr>
                    </w:div>
                    <w:div w:id="790855171">
                      <w:marLeft w:val="0"/>
                      <w:marRight w:val="0"/>
                      <w:marTop w:val="0"/>
                      <w:marBottom w:val="0"/>
                      <w:divBdr>
                        <w:top w:val="none" w:sz="0" w:space="0" w:color="auto"/>
                        <w:left w:val="none" w:sz="0" w:space="0" w:color="auto"/>
                        <w:bottom w:val="none" w:sz="0" w:space="0" w:color="auto"/>
                        <w:right w:val="none" w:sz="0" w:space="0" w:color="auto"/>
                      </w:divBdr>
                    </w:div>
                    <w:div w:id="1786848567">
                      <w:marLeft w:val="0"/>
                      <w:marRight w:val="0"/>
                      <w:marTop w:val="0"/>
                      <w:marBottom w:val="0"/>
                      <w:divBdr>
                        <w:top w:val="none" w:sz="0" w:space="0" w:color="auto"/>
                        <w:left w:val="none" w:sz="0" w:space="0" w:color="auto"/>
                        <w:bottom w:val="none" w:sz="0" w:space="0" w:color="auto"/>
                        <w:right w:val="none" w:sz="0" w:space="0" w:color="auto"/>
                      </w:divBdr>
                    </w:div>
                    <w:div w:id="989215761">
                      <w:marLeft w:val="0"/>
                      <w:marRight w:val="0"/>
                      <w:marTop w:val="0"/>
                      <w:marBottom w:val="0"/>
                      <w:divBdr>
                        <w:top w:val="none" w:sz="0" w:space="0" w:color="auto"/>
                        <w:left w:val="none" w:sz="0" w:space="0" w:color="auto"/>
                        <w:bottom w:val="none" w:sz="0" w:space="0" w:color="auto"/>
                        <w:right w:val="none" w:sz="0" w:space="0" w:color="auto"/>
                      </w:divBdr>
                    </w:div>
                    <w:div w:id="39287979">
                      <w:marLeft w:val="0"/>
                      <w:marRight w:val="0"/>
                      <w:marTop w:val="0"/>
                      <w:marBottom w:val="0"/>
                      <w:divBdr>
                        <w:top w:val="none" w:sz="0" w:space="0" w:color="auto"/>
                        <w:left w:val="none" w:sz="0" w:space="0" w:color="auto"/>
                        <w:bottom w:val="none" w:sz="0" w:space="0" w:color="auto"/>
                        <w:right w:val="none" w:sz="0" w:space="0" w:color="auto"/>
                      </w:divBdr>
                    </w:div>
                    <w:div w:id="1362439342">
                      <w:marLeft w:val="0"/>
                      <w:marRight w:val="0"/>
                      <w:marTop w:val="0"/>
                      <w:marBottom w:val="0"/>
                      <w:divBdr>
                        <w:top w:val="none" w:sz="0" w:space="0" w:color="auto"/>
                        <w:left w:val="none" w:sz="0" w:space="0" w:color="auto"/>
                        <w:bottom w:val="none" w:sz="0" w:space="0" w:color="auto"/>
                        <w:right w:val="none" w:sz="0" w:space="0" w:color="auto"/>
                      </w:divBdr>
                    </w:div>
                    <w:div w:id="666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38">
          <w:marLeft w:val="0"/>
          <w:marRight w:val="45"/>
          <w:marTop w:val="0"/>
          <w:marBottom w:val="193"/>
          <w:divBdr>
            <w:top w:val="none" w:sz="0" w:space="0" w:color="auto"/>
            <w:left w:val="none" w:sz="0" w:space="0" w:color="auto"/>
            <w:bottom w:val="none" w:sz="0" w:space="0" w:color="auto"/>
            <w:right w:val="none" w:sz="0" w:space="0" w:color="auto"/>
          </w:divBdr>
        </w:div>
        <w:div w:id="678041300">
          <w:marLeft w:val="0"/>
          <w:marRight w:val="45"/>
          <w:marTop w:val="0"/>
          <w:marBottom w:val="193"/>
          <w:divBdr>
            <w:top w:val="none" w:sz="0" w:space="0" w:color="auto"/>
            <w:left w:val="none" w:sz="0" w:space="0" w:color="auto"/>
            <w:bottom w:val="none" w:sz="0" w:space="0" w:color="auto"/>
            <w:right w:val="none" w:sz="0" w:space="0" w:color="auto"/>
          </w:divBdr>
        </w:div>
      </w:divsChild>
    </w:div>
    <w:div w:id="1353922584">
      <w:bodyDiv w:val="1"/>
      <w:marLeft w:val="0"/>
      <w:marRight w:val="0"/>
      <w:marTop w:val="0"/>
      <w:marBottom w:val="0"/>
      <w:divBdr>
        <w:top w:val="none" w:sz="0" w:space="0" w:color="auto"/>
        <w:left w:val="none" w:sz="0" w:space="0" w:color="auto"/>
        <w:bottom w:val="none" w:sz="0" w:space="0" w:color="auto"/>
        <w:right w:val="none" w:sz="0" w:space="0" w:color="auto"/>
      </w:divBdr>
    </w:div>
    <w:div w:id="1398554203">
      <w:bodyDiv w:val="1"/>
      <w:marLeft w:val="0"/>
      <w:marRight w:val="0"/>
      <w:marTop w:val="0"/>
      <w:marBottom w:val="0"/>
      <w:divBdr>
        <w:top w:val="none" w:sz="0" w:space="0" w:color="auto"/>
        <w:left w:val="none" w:sz="0" w:space="0" w:color="auto"/>
        <w:bottom w:val="none" w:sz="0" w:space="0" w:color="auto"/>
        <w:right w:val="none" w:sz="0" w:space="0" w:color="auto"/>
      </w:divBdr>
    </w:div>
    <w:div w:id="1447196562">
      <w:bodyDiv w:val="1"/>
      <w:marLeft w:val="0"/>
      <w:marRight w:val="0"/>
      <w:marTop w:val="0"/>
      <w:marBottom w:val="0"/>
      <w:divBdr>
        <w:top w:val="none" w:sz="0" w:space="0" w:color="auto"/>
        <w:left w:val="none" w:sz="0" w:space="0" w:color="auto"/>
        <w:bottom w:val="none" w:sz="0" w:space="0" w:color="auto"/>
        <w:right w:val="none" w:sz="0" w:space="0" w:color="auto"/>
      </w:divBdr>
    </w:div>
    <w:div w:id="1474980827">
      <w:bodyDiv w:val="1"/>
      <w:marLeft w:val="0"/>
      <w:marRight w:val="0"/>
      <w:marTop w:val="0"/>
      <w:marBottom w:val="0"/>
      <w:divBdr>
        <w:top w:val="none" w:sz="0" w:space="0" w:color="auto"/>
        <w:left w:val="none" w:sz="0" w:space="0" w:color="auto"/>
        <w:bottom w:val="none" w:sz="0" w:space="0" w:color="auto"/>
        <w:right w:val="none" w:sz="0" w:space="0" w:color="auto"/>
      </w:divBdr>
    </w:div>
    <w:div w:id="1488591907">
      <w:bodyDiv w:val="1"/>
      <w:marLeft w:val="0"/>
      <w:marRight w:val="0"/>
      <w:marTop w:val="0"/>
      <w:marBottom w:val="0"/>
      <w:divBdr>
        <w:top w:val="none" w:sz="0" w:space="0" w:color="auto"/>
        <w:left w:val="none" w:sz="0" w:space="0" w:color="auto"/>
        <w:bottom w:val="none" w:sz="0" w:space="0" w:color="auto"/>
        <w:right w:val="none" w:sz="0" w:space="0" w:color="auto"/>
      </w:divBdr>
    </w:div>
    <w:div w:id="1757480586">
      <w:bodyDiv w:val="1"/>
      <w:marLeft w:val="0"/>
      <w:marRight w:val="0"/>
      <w:marTop w:val="0"/>
      <w:marBottom w:val="0"/>
      <w:divBdr>
        <w:top w:val="none" w:sz="0" w:space="0" w:color="auto"/>
        <w:left w:val="none" w:sz="0" w:space="0" w:color="auto"/>
        <w:bottom w:val="none" w:sz="0" w:space="0" w:color="auto"/>
        <w:right w:val="none" w:sz="0" w:space="0" w:color="auto"/>
      </w:divBdr>
    </w:div>
    <w:div w:id="1861160925">
      <w:bodyDiv w:val="1"/>
      <w:marLeft w:val="0"/>
      <w:marRight w:val="0"/>
      <w:marTop w:val="0"/>
      <w:marBottom w:val="0"/>
      <w:divBdr>
        <w:top w:val="none" w:sz="0" w:space="0" w:color="auto"/>
        <w:left w:val="none" w:sz="0" w:space="0" w:color="auto"/>
        <w:bottom w:val="none" w:sz="0" w:space="0" w:color="auto"/>
        <w:right w:val="none" w:sz="0" w:space="0" w:color="auto"/>
      </w:divBdr>
    </w:div>
    <w:div w:id="1892383746">
      <w:bodyDiv w:val="1"/>
      <w:marLeft w:val="0"/>
      <w:marRight w:val="0"/>
      <w:marTop w:val="0"/>
      <w:marBottom w:val="0"/>
      <w:divBdr>
        <w:top w:val="none" w:sz="0" w:space="0" w:color="auto"/>
        <w:left w:val="none" w:sz="0" w:space="0" w:color="auto"/>
        <w:bottom w:val="none" w:sz="0" w:space="0" w:color="auto"/>
        <w:right w:val="none" w:sz="0" w:space="0" w:color="auto"/>
      </w:divBdr>
      <w:divsChild>
        <w:div w:id="9261868">
          <w:marLeft w:val="0"/>
          <w:marRight w:val="0"/>
          <w:marTop w:val="0"/>
          <w:marBottom w:val="0"/>
          <w:divBdr>
            <w:top w:val="none" w:sz="0" w:space="0" w:color="auto"/>
            <w:left w:val="none" w:sz="0" w:space="0" w:color="auto"/>
            <w:bottom w:val="none" w:sz="0" w:space="0" w:color="auto"/>
            <w:right w:val="none" w:sz="0" w:space="0" w:color="auto"/>
          </w:divBdr>
          <w:divsChild>
            <w:div w:id="648826150">
              <w:marLeft w:val="0"/>
              <w:marRight w:val="0"/>
              <w:marTop w:val="0"/>
              <w:marBottom w:val="0"/>
              <w:divBdr>
                <w:top w:val="single" w:sz="6" w:space="0" w:color="F0F0F0"/>
                <w:left w:val="single" w:sz="6" w:space="0" w:color="F0F0F0"/>
                <w:bottom w:val="single" w:sz="6" w:space="0" w:color="F0F0F0"/>
                <w:right w:val="single" w:sz="6" w:space="0" w:color="F0F0F0"/>
              </w:divBdr>
            </w:div>
            <w:div w:id="1497375563">
              <w:marLeft w:val="0"/>
              <w:marRight w:val="0"/>
              <w:marTop w:val="0"/>
              <w:marBottom w:val="0"/>
              <w:divBdr>
                <w:top w:val="none" w:sz="0" w:space="0" w:color="auto"/>
                <w:left w:val="single" w:sz="6" w:space="18" w:color="F0F0F0"/>
                <w:bottom w:val="single" w:sz="6" w:space="5" w:color="F0F0F0"/>
                <w:right w:val="single" w:sz="6" w:space="18" w:color="F0F0F0"/>
              </w:divBdr>
              <w:divsChild>
                <w:div w:id="1260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4713">
      <w:bodyDiv w:val="1"/>
      <w:marLeft w:val="0"/>
      <w:marRight w:val="0"/>
      <w:marTop w:val="0"/>
      <w:marBottom w:val="0"/>
      <w:divBdr>
        <w:top w:val="none" w:sz="0" w:space="0" w:color="auto"/>
        <w:left w:val="none" w:sz="0" w:space="0" w:color="auto"/>
        <w:bottom w:val="none" w:sz="0" w:space="0" w:color="auto"/>
        <w:right w:val="none" w:sz="0" w:space="0" w:color="auto"/>
      </w:divBdr>
    </w:div>
    <w:div w:id="2128548304">
      <w:bodyDiv w:val="1"/>
      <w:marLeft w:val="0"/>
      <w:marRight w:val="0"/>
      <w:marTop w:val="0"/>
      <w:marBottom w:val="0"/>
      <w:divBdr>
        <w:top w:val="none" w:sz="0" w:space="0" w:color="auto"/>
        <w:left w:val="none" w:sz="0" w:space="0" w:color="auto"/>
        <w:bottom w:val="none" w:sz="0" w:space="0" w:color="auto"/>
        <w:right w:val="none" w:sz="0" w:space="0" w:color="auto"/>
      </w:divBdr>
      <w:divsChild>
        <w:div w:id="939483449">
          <w:marLeft w:val="0"/>
          <w:marRight w:val="0"/>
          <w:marTop w:val="240"/>
          <w:marBottom w:val="240"/>
          <w:divBdr>
            <w:top w:val="single" w:sz="6" w:space="0" w:color="E3E3E3"/>
            <w:left w:val="single" w:sz="6" w:space="0" w:color="E3E3E3"/>
            <w:bottom w:val="single" w:sz="6" w:space="0" w:color="E3E3E3"/>
            <w:right w:val="single" w:sz="6" w:space="0" w:color="E3E3E3"/>
          </w:divBdr>
          <w:divsChild>
            <w:div w:id="398290107">
              <w:marLeft w:val="0"/>
              <w:marRight w:val="0"/>
              <w:marTop w:val="0"/>
              <w:marBottom w:val="0"/>
              <w:divBdr>
                <w:top w:val="none" w:sz="0" w:space="0" w:color="auto"/>
                <w:left w:val="none" w:sz="0" w:space="0" w:color="auto"/>
                <w:bottom w:val="none" w:sz="0" w:space="0" w:color="auto"/>
                <w:right w:val="none" w:sz="0" w:space="0" w:color="auto"/>
              </w:divBdr>
              <w:divsChild>
                <w:div w:id="856888999">
                  <w:marLeft w:val="0"/>
                  <w:marRight w:val="0"/>
                  <w:marTop w:val="0"/>
                  <w:marBottom w:val="0"/>
                  <w:divBdr>
                    <w:top w:val="none" w:sz="0" w:space="0" w:color="auto"/>
                    <w:left w:val="none" w:sz="0" w:space="0" w:color="auto"/>
                    <w:bottom w:val="none" w:sz="0" w:space="0" w:color="auto"/>
                    <w:right w:val="none" w:sz="0" w:space="0" w:color="auto"/>
                  </w:divBdr>
                  <w:divsChild>
                    <w:div w:id="1917007144">
                      <w:marLeft w:val="0"/>
                      <w:marRight w:val="0"/>
                      <w:marTop w:val="0"/>
                      <w:marBottom w:val="0"/>
                      <w:divBdr>
                        <w:top w:val="none" w:sz="0" w:space="0" w:color="auto"/>
                        <w:left w:val="none" w:sz="0" w:space="0" w:color="auto"/>
                        <w:bottom w:val="none" w:sz="0" w:space="0" w:color="auto"/>
                        <w:right w:val="none" w:sz="0" w:space="0" w:color="auto"/>
                      </w:divBdr>
                    </w:div>
                    <w:div w:id="1159351358">
                      <w:marLeft w:val="0"/>
                      <w:marRight w:val="0"/>
                      <w:marTop w:val="0"/>
                      <w:marBottom w:val="0"/>
                      <w:divBdr>
                        <w:top w:val="none" w:sz="0" w:space="0" w:color="auto"/>
                        <w:left w:val="none" w:sz="0" w:space="0" w:color="auto"/>
                        <w:bottom w:val="none" w:sz="0" w:space="0" w:color="auto"/>
                        <w:right w:val="none" w:sz="0" w:space="0" w:color="auto"/>
                      </w:divBdr>
                    </w:div>
                    <w:div w:id="166751986">
                      <w:marLeft w:val="0"/>
                      <w:marRight w:val="0"/>
                      <w:marTop w:val="0"/>
                      <w:marBottom w:val="0"/>
                      <w:divBdr>
                        <w:top w:val="none" w:sz="0" w:space="0" w:color="auto"/>
                        <w:left w:val="none" w:sz="0" w:space="0" w:color="auto"/>
                        <w:bottom w:val="none" w:sz="0" w:space="0" w:color="auto"/>
                        <w:right w:val="none" w:sz="0" w:space="0" w:color="auto"/>
                      </w:divBdr>
                    </w:div>
                    <w:div w:id="478151995">
                      <w:marLeft w:val="0"/>
                      <w:marRight w:val="0"/>
                      <w:marTop w:val="0"/>
                      <w:marBottom w:val="0"/>
                      <w:divBdr>
                        <w:top w:val="none" w:sz="0" w:space="0" w:color="auto"/>
                        <w:left w:val="none" w:sz="0" w:space="0" w:color="auto"/>
                        <w:bottom w:val="single" w:sz="6" w:space="30" w:color="E3E3E3"/>
                        <w:right w:val="none" w:sz="0" w:space="0" w:color="auto"/>
                      </w:divBdr>
                      <w:divsChild>
                        <w:div w:id="2048488149">
                          <w:marLeft w:val="0"/>
                          <w:marRight w:val="0"/>
                          <w:marTop w:val="0"/>
                          <w:marBottom w:val="0"/>
                          <w:divBdr>
                            <w:top w:val="none" w:sz="0" w:space="0" w:color="auto"/>
                            <w:left w:val="none" w:sz="0" w:space="0" w:color="auto"/>
                            <w:bottom w:val="none" w:sz="0" w:space="0" w:color="auto"/>
                            <w:right w:val="none" w:sz="0" w:space="0" w:color="auto"/>
                          </w:divBdr>
                        </w:div>
                        <w:div w:id="2143306368">
                          <w:marLeft w:val="0"/>
                          <w:marRight w:val="0"/>
                          <w:marTop w:val="0"/>
                          <w:marBottom w:val="0"/>
                          <w:divBdr>
                            <w:top w:val="none" w:sz="0" w:space="0" w:color="auto"/>
                            <w:left w:val="none" w:sz="0" w:space="0" w:color="auto"/>
                            <w:bottom w:val="none" w:sz="0" w:space="0" w:color="auto"/>
                            <w:right w:val="none" w:sz="0" w:space="0" w:color="auto"/>
                          </w:divBdr>
                        </w:div>
                        <w:div w:id="1415516538">
                          <w:marLeft w:val="0"/>
                          <w:marRight w:val="0"/>
                          <w:marTop w:val="0"/>
                          <w:marBottom w:val="0"/>
                          <w:divBdr>
                            <w:top w:val="none" w:sz="0" w:space="0" w:color="auto"/>
                            <w:left w:val="none" w:sz="0" w:space="0" w:color="auto"/>
                            <w:bottom w:val="none" w:sz="0" w:space="0" w:color="auto"/>
                            <w:right w:val="none" w:sz="0" w:space="0" w:color="auto"/>
                          </w:divBdr>
                        </w:div>
                        <w:div w:id="307712910">
                          <w:marLeft w:val="0"/>
                          <w:marRight w:val="0"/>
                          <w:marTop w:val="0"/>
                          <w:marBottom w:val="0"/>
                          <w:divBdr>
                            <w:top w:val="none" w:sz="0" w:space="0" w:color="auto"/>
                            <w:left w:val="none" w:sz="0" w:space="0" w:color="auto"/>
                            <w:bottom w:val="none" w:sz="0" w:space="0" w:color="auto"/>
                            <w:right w:val="none" w:sz="0" w:space="0" w:color="auto"/>
                          </w:divBdr>
                        </w:div>
                        <w:div w:id="33699840">
                          <w:marLeft w:val="0"/>
                          <w:marRight w:val="0"/>
                          <w:marTop w:val="0"/>
                          <w:marBottom w:val="0"/>
                          <w:divBdr>
                            <w:top w:val="none" w:sz="0" w:space="0" w:color="auto"/>
                            <w:left w:val="none" w:sz="0" w:space="0" w:color="auto"/>
                            <w:bottom w:val="none" w:sz="0" w:space="0" w:color="auto"/>
                            <w:right w:val="none" w:sz="0" w:space="0" w:color="auto"/>
                          </w:divBdr>
                        </w:div>
                        <w:div w:id="1918516845">
                          <w:marLeft w:val="0"/>
                          <w:marRight w:val="0"/>
                          <w:marTop w:val="0"/>
                          <w:marBottom w:val="0"/>
                          <w:divBdr>
                            <w:top w:val="none" w:sz="0" w:space="0" w:color="auto"/>
                            <w:left w:val="none" w:sz="0" w:space="0" w:color="auto"/>
                            <w:bottom w:val="none" w:sz="0" w:space="0" w:color="auto"/>
                            <w:right w:val="none" w:sz="0" w:space="0" w:color="auto"/>
                          </w:divBdr>
                        </w:div>
                        <w:div w:id="2103717467">
                          <w:marLeft w:val="0"/>
                          <w:marRight w:val="0"/>
                          <w:marTop w:val="0"/>
                          <w:marBottom w:val="0"/>
                          <w:divBdr>
                            <w:top w:val="none" w:sz="0" w:space="0" w:color="auto"/>
                            <w:left w:val="none" w:sz="0" w:space="0" w:color="auto"/>
                            <w:bottom w:val="none" w:sz="0" w:space="0" w:color="auto"/>
                            <w:right w:val="none" w:sz="0" w:space="0" w:color="auto"/>
                          </w:divBdr>
                        </w:div>
                        <w:div w:id="1611009636">
                          <w:marLeft w:val="0"/>
                          <w:marRight w:val="0"/>
                          <w:marTop w:val="0"/>
                          <w:marBottom w:val="0"/>
                          <w:divBdr>
                            <w:top w:val="none" w:sz="0" w:space="0" w:color="auto"/>
                            <w:left w:val="none" w:sz="0" w:space="0" w:color="auto"/>
                            <w:bottom w:val="none" w:sz="0" w:space="0" w:color="auto"/>
                            <w:right w:val="none" w:sz="0" w:space="0" w:color="auto"/>
                          </w:divBdr>
                        </w:div>
                        <w:div w:id="213665980">
                          <w:marLeft w:val="0"/>
                          <w:marRight w:val="0"/>
                          <w:marTop w:val="0"/>
                          <w:marBottom w:val="0"/>
                          <w:divBdr>
                            <w:top w:val="none" w:sz="0" w:space="0" w:color="auto"/>
                            <w:left w:val="none" w:sz="0" w:space="0" w:color="auto"/>
                            <w:bottom w:val="none" w:sz="0" w:space="0" w:color="auto"/>
                            <w:right w:val="none" w:sz="0" w:space="0" w:color="auto"/>
                          </w:divBdr>
                        </w:div>
                        <w:div w:id="2076316497">
                          <w:marLeft w:val="0"/>
                          <w:marRight w:val="0"/>
                          <w:marTop w:val="0"/>
                          <w:marBottom w:val="0"/>
                          <w:divBdr>
                            <w:top w:val="none" w:sz="0" w:space="0" w:color="auto"/>
                            <w:left w:val="none" w:sz="0" w:space="0" w:color="auto"/>
                            <w:bottom w:val="none" w:sz="0" w:space="0" w:color="auto"/>
                            <w:right w:val="none" w:sz="0" w:space="0" w:color="auto"/>
                          </w:divBdr>
                        </w:div>
                        <w:div w:id="410396878">
                          <w:marLeft w:val="0"/>
                          <w:marRight w:val="0"/>
                          <w:marTop w:val="0"/>
                          <w:marBottom w:val="0"/>
                          <w:divBdr>
                            <w:top w:val="none" w:sz="0" w:space="0" w:color="auto"/>
                            <w:left w:val="none" w:sz="0" w:space="0" w:color="auto"/>
                            <w:bottom w:val="none" w:sz="0" w:space="0" w:color="auto"/>
                            <w:right w:val="none" w:sz="0" w:space="0" w:color="auto"/>
                          </w:divBdr>
                        </w:div>
                        <w:div w:id="1779911144">
                          <w:marLeft w:val="0"/>
                          <w:marRight w:val="0"/>
                          <w:marTop w:val="0"/>
                          <w:marBottom w:val="0"/>
                          <w:divBdr>
                            <w:top w:val="none" w:sz="0" w:space="0" w:color="auto"/>
                            <w:left w:val="none" w:sz="0" w:space="0" w:color="auto"/>
                            <w:bottom w:val="none" w:sz="0" w:space="0" w:color="auto"/>
                            <w:right w:val="none" w:sz="0" w:space="0" w:color="auto"/>
                          </w:divBdr>
                        </w:div>
                        <w:div w:id="1679650209">
                          <w:marLeft w:val="0"/>
                          <w:marRight w:val="0"/>
                          <w:marTop w:val="0"/>
                          <w:marBottom w:val="0"/>
                          <w:divBdr>
                            <w:top w:val="none" w:sz="0" w:space="0" w:color="auto"/>
                            <w:left w:val="none" w:sz="0" w:space="0" w:color="auto"/>
                            <w:bottom w:val="none" w:sz="0" w:space="0" w:color="auto"/>
                            <w:right w:val="none" w:sz="0" w:space="0" w:color="auto"/>
                          </w:divBdr>
                        </w:div>
                        <w:div w:id="1776712953">
                          <w:marLeft w:val="0"/>
                          <w:marRight w:val="0"/>
                          <w:marTop w:val="0"/>
                          <w:marBottom w:val="0"/>
                          <w:divBdr>
                            <w:top w:val="none" w:sz="0" w:space="0" w:color="auto"/>
                            <w:left w:val="none" w:sz="0" w:space="0" w:color="auto"/>
                            <w:bottom w:val="none" w:sz="0" w:space="0" w:color="auto"/>
                            <w:right w:val="none" w:sz="0" w:space="0" w:color="auto"/>
                          </w:divBdr>
                        </w:div>
                        <w:div w:id="179203586">
                          <w:marLeft w:val="0"/>
                          <w:marRight w:val="0"/>
                          <w:marTop w:val="0"/>
                          <w:marBottom w:val="0"/>
                          <w:divBdr>
                            <w:top w:val="none" w:sz="0" w:space="0" w:color="auto"/>
                            <w:left w:val="none" w:sz="0" w:space="0" w:color="auto"/>
                            <w:bottom w:val="none" w:sz="0" w:space="0" w:color="auto"/>
                            <w:right w:val="none" w:sz="0" w:space="0" w:color="auto"/>
                          </w:divBdr>
                        </w:div>
                        <w:div w:id="1550456922">
                          <w:marLeft w:val="0"/>
                          <w:marRight w:val="0"/>
                          <w:marTop w:val="0"/>
                          <w:marBottom w:val="0"/>
                          <w:divBdr>
                            <w:top w:val="none" w:sz="0" w:space="0" w:color="auto"/>
                            <w:left w:val="none" w:sz="0" w:space="0" w:color="auto"/>
                            <w:bottom w:val="none" w:sz="0" w:space="0" w:color="auto"/>
                            <w:right w:val="none" w:sz="0" w:space="0" w:color="auto"/>
                          </w:divBdr>
                        </w:div>
                        <w:div w:id="1019701759">
                          <w:marLeft w:val="0"/>
                          <w:marRight w:val="0"/>
                          <w:marTop w:val="0"/>
                          <w:marBottom w:val="0"/>
                          <w:divBdr>
                            <w:top w:val="none" w:sz="0" w:space="0" w:color="auto"/>
                            <w:left w:val="none" w:sz="0" w:space="0" w:color="auto"/>
                            <w:bottom w:val="none" w:sz="0" w:space="0" w:color="auto"/>
                            <w:right w:val="none" w:sz="0" w:space="0" w:color="auto"/>
                          </w:divBdr>
                        </w:div>
                        <w:div w:id="1979725638">
                          <w:marLeft w:val="0"/>
                          <w:marRight w:val="0"/>
                          <w:marTop w:val="0"/>
                          <w:marBottom w:val="0"/>
                          <w:divBdr>
                            <w:top w:val="none" w:sz="0" w:space="0" w:color="auto"/>
                            <w:left w:val="none" w:sz="0" w:space="0" w:color="auto"/>
                            <w:bottom w:val="none" w:sz="0" w:space="0" w:color="auto"/>
                            <w:right w:val="none" w:sz="0" w:space="0" w:color="auto"/>
                          </w:divBdr>
                        </w:div>
                        <w:div w:id="2129079155">
                          <w:marLeft w:val="0"/>
                          <w:marRight w:val="0"/>
                          <w:marTop w:val="0"/>
                          <w:marBottom w:val="0"/>
                          <w:divBdr>
                            <w:top w:val="none" w:sz="0" w:space="0" w:color="auto"/>
                            <w:left w:val="none" w:sz="0" w:space="0" w:color="auto"/>
                            <w:bottom w:val="none" w:sz="0" w:space="0" w:color="auto"/>
                            <w:right w:val="none" w:sz="0" w:space="0" w:color="auto"/>
                          </w:divBdr>
                        </w:div>
                        <w:div w:id="1754741397">
                          <w:marLeft w:val="0"/>
                          <w:marRight w:val="0"/>
                          <w:marTop w:val="0"/>
                          <w:marBottom w:val="0"/>
                          <w:divBdr>
                            <w:top w:val="none" w:sz="0" w:space="0" w:color="auto"/>
                            <w:left w:val="none" w:sz="0" w:space="0" w:color="auto"/>
                            <w:bottom w:val="none" w:sz="0" w:space="0" w:color="auto"/>
                            <w:right w:val="none" w:sz="0" w:space="0" w:color="auto"/>
                          </w:divBdr>
                        </w:div>
                        <w:div w:id="1878349118">
                          <w:marLeft w:val="0"/>
                          <w:marRight w:val="0"/>
                          <w:marTop w:val="0"/>
                          <w:marBottom w:val="0"/>
                          <w:divBdr>
                            <w:top w:val="none" w:sz="0" w:space="0" w:color="auto"/>
                            <w:left w:val="none" w:sz="0" w:space="0" w:color="auto"/>
                            <w:bottom w:val="none" w:sz="0" w:space="0" w:color="auto"/>
                            <w:right w:val="none" w:sz="0" w:space="0" w:color="auto"/>
                          </w:divBdr>
                        </w:div>
                        <w:div w:id="1253661097">
                          <w:marLeft w:val="0"/>
                          <w:marRight w:val="0"/>
                          <w:marTop w:val="0"/>
                          <w:marBottom w:val="0"/>
                          <w:divBdr>
                            <w:top w:val="none" w:sz="0" w:space="0" w:color="auto"/>
                            <w:left w:val="none" w:sz="0" w:space="0" w:color="auto"/>
                            <w:bottom w:val="none" w:sz="0" w:space="0" w:color="auto"/>
                            <w:right w:val="none" w:sz="0" w:space="0" w:color="auto"/>
                          </w:divBdr>
                        </w:div>
                        <w:div w:id="1461651378">
                          <w:marLeft w:val="0"/>
                          <w:marRight w:val="0"/>
                          <w:marTop w:val="0"/>
                          <w:marBottom w:val="0"/>
                          <w:divBdr>
                            <w:top w:val="none" w:sz="0" w:space="0" w:color="auto"/>
                            <w:left w:val="none" w:sz="0" w:space="0" w:color="auto"/>
                            <w:bottom w:val="none" w:sz="0" w:space="0" w:color="auto"/>
                            <w:right w:val="none" w:sz="0" w:space="0" w:color="auto"/>
                          </w:divBdr>
                        </w:div>
                        <w:div w:id="1405487135">
                          <w:marLeft w:val="0"/>
                          <w:marRight w:val="0"/>
                          <w:marTop w:val="0"/>
                          <w:marBottom w:val="0"/>
                          <w:divBdr>
                            <w:top w:val="none" w:sz="0" w:space="0" w:color="auto"/>
                            <w:left w:val="none" w:sz="0" w:space="0" w:color="auto"/>
                            <w:bottom w:val="none" w:sz="0" w:space="0" w:color="auto"/>
                            <w:right w:val="none" w:sz="0" w:space="0" w:color="auto"/>
                          </w:divBdr>
                        </w:div>
                      </w:divsChild>
                    </w:div>
                    <w:div w:id="531959592">
                      <w:marLeft w:val="0"/>
                      <w:marRight w:val="0"/>
                      <w:marTop w:val="0"/>
                      <w:marBottom w:val="0"/>
                      <w:divBdr>
                        <w:top w:val="none" w:sz="0" w:space="0" w:color="auto"/>
                        <w:left w:val="none" w:sz="0" w:space="0" w:color="auto"/>
                        <w:bottom w:val="none" w:sz="0" w:space="0" w:color="auto"/>
                        <w:right w:val="none" w:sz="0" w:space="0" w:color="auto"/>
                      </w:divBdr>
                    </w:div>
                    <w:div w:id="800997150">
                      <w:marLeft w:val="0"/>
                      <w:marRight w:val="0"/>
                      <w:marTop w:val="0"/>
                      <w:marBottom w:val="0"/>
                      <w:divBdr>
                        <w:top w:val="none" w:sz="0" w:space="0" w:color="auto"/>
                        <w:left w:val="none" w:sz="0" w:space="0" w:color="auto"/>
                        <w:bottom w:val="none" w:sz="0" w:space="0" w:color="auto"/>
                        <w:right w:val="none" w:sz="0" w:space="0" w:color="auto"/>
                      </w:divBdr>
                      <w:divsChild>
                        <w:div w:id="1354650955">
                          <w:marLeft w:val="0"/>
                          <w:marRight w:val="0"/>
                          <w:marTop w:val="0"/>
                          <w:marBottom w:val="0"/>
                          <w:divBdr>
                            <w:top w:val="none" w:sz="0" w:space="0" w:color="auto"/>
                            <w:left w:val="none" w:sz="0" w:space="0" w:color="auto"/>
                            <w:bottom w:val="none" w:sz="0" w:space="0" w:color="auto"/>
                            <w:right w:val="none" w:sz="0" w:space="0" w:color="auto"/>
                          </w:divBdr>
                          <w:divsChild>
                            <w:div w:id="830104608">
                              <w:marLeft w:val="0"/>
                              <w:marRight w:val="0"/>
                              <w:marTop w:val="0"/>
                              <w:marBottom w:val="0"/>
                              <w:divBdr>
                                <w:top w:val="none" w:sz="0" w:space="0" w:color="auto"/>
                                <w:left w:val="none" w:sz="0" w:space="0" w:color="auto"/>
                                <w:bottom w:val="none" w:sz="0" w:space="0" w:color="auto"/>
                                <w:right w:val="none" w:sz="0" w:space="0" w:color="auto"/>
                              </w:divBdr>
                              <w:divsChild>
                                <w:div w:id="2091006351">
                                  <w:marLeft w:val="0"/>
                                  <w:marRight w:val="0"/>
                                  <w:marTop w:val="0"/>
                                  <w:marBottom w:val="0"/>
                                  <w:divBdr>
                                    <w:top w:val="none" w:sz="0" w:space="0" w:color="auto"/>
                                    <w:left w:val="none" w:sz="0" w:space="0" w:color="auto"/>
                                    <w:bottom w:val="none" w:sz="0" w:space="0" w:color="auto"/>
                                    <w:right w:val="none" w:sz="0" w:space="0" w:color="auto"/>
                                  </w:divBdr>
                                  <w:divsChild>
                                    <w:div w:id="3304226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4957">
                      <w:marLeft w:val="0"/>
                      <w:marRight w:val="0"/>
                      <w:marTop w:val="0"/>
                      <w:marBottom w:val="0"/>
                      <w:divBdr>
                        <w:top w:val="none" w:sz="0" w:space="0" w:color="auto"/>
                        <w:left w:val="none" w:sz="0" w:space="0" w:color="auto"/>
                        <w:bottom w:val="none" w:sz="0" w:space="0" w:color="auto"/>
                        <w:right w:val="none" w:sz="0" w:space="0" w:color="auto"/>
                      </w:divBdr>
                      <w:divsChild>
                        <w:div w:id="1816726061">
                          <w:marLeft w:val="0"/>
                          <w:marRight w:val="0"/>
                          <w:marTop w:val="0"/>
                          <w:marBottom w:val="0"/>
                          <w:divBdr>
                            <w:top w:val="none" w:sz="0" w:space="0" w:color="auto"/>
                            <w:left w:val="none" w:sz="0" w:space="0" w:color="auto"/>
                            <w:bottom w:val="none" w:sz="0" w:space="0" w:color="auto"/>
                            <w:right w:val="none" w:sz="0" w:space="0" w:color="auto"/>
                          </w:divBdr>
                        </w:div>
                      </w:divsChild>
                    </w:div>
                    <w:div w:id="674308708">
                      <w:marLeft w:val="0"/>
                      <w:marRight w:val="0"/>
                      <w:marTop w:val="0"/>
                      <w:marBottom w:val="0"/>
                      <w:divBdr>
                        <w:top w:val="none" w:sz="0" w:space="0" w:color="auto"/>
                        <w:left w:val="none" w:sz="0" w:space="0" w:color="auto"/>
                        <w:bottom w:val="none" w:sz="0" w:space="0" w:color="auto"/>
                        <w:right w:val="none" w:sz="0" w:space="0" w:color="auto"/>
                      </w:divBdr>
                      <w:divsChild>
                        <w:div w:id="572352056">
                          <w:marLeft w:val="0"/>
                          <w:marRight w:val="0"/>
                          <w:marTop w:val="0"/>
                          <w:marBottom w:val="0"/>
                          <w:divBdr>
                            <w:top w:val="none" w:sz="0" w:space="0" w:color="auto"/>
                            <w:left w:val="none" w:sz="0" w:space="0" w:color="auto"/>
                            <w:bottom w:val="none" w:sz="0" w:space="0" w:color="auto"/>
                            <w:right w:val="none" w:sz="0" w:space="0" w:color="auto"/>
                          </w:divBdr>
                        </w:div>
                      </w:divsChild>
                    </w:div>
                    <w:div w:id="1061252625">
                      <w:marLeft w:val="0"/>
                      <w:marRight w:val="0"/>
                      <w:marTop w:val="0"/>
                      <w:marBottom w:val="0"/>
                      <w:divBdr>
                        <w:top w:val="none" w:sz="0" w:space="0" w:color="auto"/>
                        <w:left w:val="none" w:sz="0" w:space="0" w:color="auto"/>
                        <w:bottom w:val="none" w:sz="0" w:space="0" w:color="auto"/>
                        <w:right w:val="none" w:sz="0" w:space="0" w:color="auto"/>
                      </w:divBdr>
                      <w:divsChild>
                        <w:div w:id="1971208792">
                          <w:marLeft w:val="0"/>
                          <w:marRight w:val="0"/>
                          <w:marTop w:val="0"/>
                          <w:marBottom w:val="0"/>
                          <w:divBdr>
                            <w:top w:val="none" w:sz="0" w:space="0" w:color="auto"/>
                            <w:left w:val="none" w:sz="0" w:space="0" w:color="auto"/>
                            <w:bottom w:val="none" w:sz="0" w:space="0" w:color="auto"/>
                            <w:right w:val="none" w:sz="0" w:space="0" w:color="auto"/>
                          </w:divBdr>
                        </w:div>
                      </w:divsChild>
                    </w:div>
                    <w:div w:id="493377307">
                      <w:marLeft w:val="0"/>
                      <w:marRight w:val="0"/>
                      <w:marTop w:val="0"/>
                      <w:marBottom w:val="0"/>
                      <w:divBdr>
                        <w:top w:val="none" w:sz="0" w:space="0" w:color="auto"/>
                        <w:left w:val="none" w:sz="0" w:space="0" w:color="auto"/>
                        <w:bottom w:val="none" w:sz="0" w:space="0" w:color="auto"/>
                        <w:right w:val="none" w:sz="0" w:space="0" w:color="auto"/>
                      </w:divBdr>
                      <w:divsChild>
                        <w:div w:id="435177611">
                          <w:marLeft w:val="0"/>
                          <w:marRight w:val="0"/>
                          <w:marTop w:val="0"/>
                          <w:marBottom w:val="0"/>
                          <w:divBdr>
                            <w:top w:val="none" w:sz="0" w:space="0" w:color="auto"/>
                            <w:left w:val="none" w:sz="0" w:space="0" w:color="auto"/>
                            <w:bottom w:val="none" w:sz="0" w:space="0" w:color="auto"/>
                            <w:right w:val="none" w:sz="0" w:space="0" w:color="auto"/>
                          </w:divBdr>
                        </w:div>
                      </w:divsChild>
                    </w:div>
                    <w:div w:id="959609462">
                      <w:marLeft w:val="0"/>
                      <w:marRight w:val="0"/>
                      <w:marTop w:val="0"/>
                      <w:marBottom w:val="0"/>
                      <w:divBdr>
                        <w:top w:val="none" w:sz="0" w:space="0" w:color="auto"/>
                        <w:left w:val="none" w:sz="0" w:space="0" w:color="auto"/>
                        <w:bottom w:val="none" w:sz="0" w:space="0" w:color="auto"/>
                        <w:right w:val="none" w:sz="0" w:space="0" w:color="auto"/>
                      </w:divBdr>
                      <w:divsChild>
                        <w:div w:id="12193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6075">
              <w:marLeft w:val="0"/>
              <w:marRight w:val="0"/>
              <w:marTop w:val="0"/>
              <w:marBottom w:val="0"/>
              <w:divBdr>
                <w:top w:val="none" w:sz="0" w:space="0" w:color="auto"/>
                <w:left w:val="none" w:sz="0" w:space="0" w:color="auto"/>
                <w:bottom w:val="none" w:sz="0" w:space="0" w:color="auto"/>
                <w:right w:val="none" w:sz="0" w:space="0" w:color="auto"/>
              </w:divBdr>
            </w:div>
          </w:divsChild>
        </w:div>
        <w:div w:id="173847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74/java-8-stream" TargetMode="External"/><Relationship Id="rId13" Type="http://schemas.openxmlformats.org/officeDocument/2006/relationships/hyperlink" Target="http://tutorials.jenkov.com/java/lambda-expressions.html" TargetMode="External"/><Relationship Id="rId18" Type="http://schemas.openxmlformats.org/officeDocument/2006/relationships/hyperlink" Target="http://tutorials.jenkov.com/java/lambda-expressions.html" TargetMode="External"/><Relationship Id="rId26" Type="http://schemas.openxmlformats.org/officeDocument/2006/relationships/hyperlink" Target="http://contribute.geeksforgeeks.org/" TargetMode="External"/><Relationship Id="rId3" Type="http://schemas.openxmlformats.org/officeDocument/2006/relationships/settings" Target="settings.xml"/><Relationship Id="rId21" Type="http://schemas.openxmlformats.org/officeDocument/2006/relationships/hyperlink" Target="https://docs.oracle.com/javase/7/docs/api/java/nio/channels/Channels.html" TargetMode="External"/><Relationship Id="rId7" Type="http://schemas.openxmlformats.org/officeDocument/2006/relationships/hyperlink" Target="https://www.journaldev.com/2763/java-8-functional-interfaces" TargetMode="External"/><Relationship Id="rId12" Type="http://schemas.openxmlformats.org/officeDocument/2006/relationships/hyperlink" Target="http://tutorials.jenkov.com/java/lambda-expressions.html" TargetMode="External"/><Relationship Id="rId17" Type="http://schemas.openxmlformats.org/officeDocument/2006/relationships/hyperlink" Target="http://tutorials.jenkov.com/java/lambda-expressions.html" TargetMode="External"/><Relationship Id="rId25" Type="http://schemas.openxmlformats.org/officeDocument/2006/relationships/hyperlink" Target="http://www.geeksforgeeks.org/stream-in-java/" TargetMode="External"/><Relationship Id="rId2" Type="http://schemas.openxmlformats.org/officeDocument/2006/relationships/styles" Target="styles.xml"/><Relationship Id="rId16" Type="http://schemas.openxmlformats.org/officeDocument/2006/relationships/hyperlink" Target="http://tutorials.jenkov.com/java/lambda-expressions.html" TargetMode="External"/><Relationship Id="rId20" Type="http://schemas.openxmlformats.org/officeDocument/2006/relationships/hyperlink" Target="http://www.geeksforgeeks.org/collections-in-java-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2752/java-8-interface-changes-static-method-default-method" TargetMode="External"/><Relationship Id="rId11" Type="http://schemas.openxmlformats.org/officeDocument/2006/relationships/hyperlink" Target="http://tutorials.jenkov.com/java/lambda-expressions.html" TargetMode="External"/><Relationship Id="rId24" Type="http://schemas.openxmlformats.org/officeDocument/2006/relationships/hyperlink" Target="http://www.geeksforgeeks.org/lambda-expressions-java-8/" TargetMode="External"/><Relationship Id="rId5" Type="http://schemas.openxmlformats.org/officeDocument/2006/relationships/hyperlink" Target="https://www.journaldev.com/2774/java-8-stream" TargetMode="External"/><Relationship Id="rId15" Type="http://schemas.openxmlformats.org/officeDocument/2006/relationships/hyperlink" Target="http://tutorials.jenkov.com/java/lambda-expressions.html" TargetMode="External"/><Relationship Id="rId23" Type="http://schemas.openxmlformats.org/officeDocument/2006/relationships/hyperlink" Target="http://www.geeksforgeeks.org/functional-interfaces-java/" TargetMode="External"/><Relationship Id="rId28" Type="http://schemas.openxmlformats.org/officeDocument/2006/relationships/fontTable" Target="fontTable.xml"/><Relationship Id="rId10" Type="http://schemas.openxmlformats.org/officeDocument/2006/relationships/hyperlink" Target="http://tutorials.jenkov.com/java/lambda-expressions.html" TargetMode="External"/><Relationship Id="rId19" Type="http://schemas.openxmlformats.org/officeDocument/2006/relationships/hyperlink" Target="http://tutorials.jenkov.com/java/lambda-expressions.html" TargetMode="External"/><Relationship Id="rId4" Type="http://schemas.openxmlformats.org/officeDocument/2006/relationships/webSettings" Target="webSettings.xml"/><Relationship Id="rId9" Type="http://schemas.openxmlformats.org/officeDocument/2006/relationships/hyperlink" Target="http://tutorials.jenkov.com/java/lambda-expressions.html" TargetMode="External"/><Relationship Id="rId14" Type="http://schemas.openxmlformats.org/officeDocument/2006/relationships/hyperlink" Target="http://tutorials.jenkov.com/java/lambda-expressions.html" TargetMode="External"/><Relationship Id="rId22" Type="http://schemas.openxmlformats.org/officeDocument/2006/relationships/hyperlink" Target="https://en.wikipedia.org/wiki/Generator_(computer_programming)"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33</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2017-10-07T04:59:00Z</dcterms:created>
  <dcterms:modified xsi:type="dcterms:W3CDTF">2017-12-13T01:46:00Z</dcterms:modified>
</cp:coreProperties>
</file>